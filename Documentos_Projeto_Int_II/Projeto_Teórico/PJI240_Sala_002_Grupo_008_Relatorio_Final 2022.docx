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D45" w14:textId="77777777" w:rsidR="00EE5D97" w:rsidRPr="007A3720" w:rsidRDefault="0DAC0CA1" w:rsidP="000F245B">
      <w:pPr>
        <w:pStyle w:val="Normal0"/>
        <w:jc w:val="center"/>
        <w:rPr>
          <w:rFonts w:ascii="Arial" w:hAnsi="Arial" w:cs="Arial"/>
          <w:b/>
          <w:bCs/>
          <w:sz w:val="32"/>
          <w:szCs w:val="32"/>
        </w:rPr>
      </w:pPr>
      <w:r w:rsidRPr="7F3F6135">
        <w:rPr>
          <w:rFonts w:ascii="Arial" w:hAnsi="Arial" w:cs="Arial"/>
          <w:b/>
          <w:bCs/>
          <w:sz w:val="32"/>
          <w:szCs w:val="32"/>
        </w:rPr>
        <w:t>UNIVERSIDADE VIRTUAL DO ESTADO DE SÃO PAULO</w:t>
      </w:r>
    </w:p>
    <w:p w14:paraId="49E8FA2E" w14:textId="05582242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32"/>
          <w:szCs w:val="32"/>
        </w:rPr>
      </w:pPr>
    </w:p>
    <w:p w14:paraId="2126DE6C" w14:textId="77777777" w:rsidR="00070EDE" w:rsidRPr="007A3720" w:rsidRDefault="00070EDE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9D28C22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6D56AA86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5D8BA8B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667929C8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5144BBD7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262CEF2" w14:textId="47436570" w:rsidR="00070EDE" w:rsidRPr="00525A83" w:rsidRDefault="5DB06EFB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 xml:space="preserve">Danilo </w:t>
      </w:r>
      <w:proofErr w:type="spellStart"/>
      <w:r w:rsidRPr="00525A83">
        <w:rPr>
          <w:sz w:val="28"/>
          <w:szCs w:val="28"/>
        </w:rPr>
        <w:t>Mistrinel</w:t>
      </w:r>
      <w:proofErr w:type="spellEnd"/>
      <w:r w:rsidRPr="00525A83">
        <w:rPr>
          <w:sz w:val="28"/>
          <w:szCs w:val="28"/>
        </w:rPr>
        <w:t xml:space="preserve"> - 1710405</w:t>
      </w:r>
    </w:p>
    <w:p w14:paraId="54E70D4F" w14:textId="3BBF3BB8" w:rsidR="00EE5D97" w:rsidRPr="00525A83" w:rsidRDefault="00070EDE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>Guilherme de Almeida Viana – 2009697</w:t>
      </w:r>
    </w:p>
    <w:p w14:paraId="006B0652" w14:textId="4C946872" w:rsidR="00070EDE" w:rsidRPr="00525A83" w:rsidRDefault="00070EDE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>Jean Carlo Viana – 2004011</w:t>
      </w:r>
    </w:p>
    <w:p w14:paraId="08FACF67" w14:textId="0F71A17F" w:rsidR="00070EDE" w:rsidRPr="00525A83" w:rsidRDefault="2A156568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>Jonathan Roberto – 2006260</w:t>
      </w:r>
    </w:p>
    <w:p w14:paraId="7A5D2CA9" w14:textId="4240F206" w:rsidR="40E18C39" w:rsidRPr="00525A83" w:rsidRDefault="40E18C39" w:rsidP="1EC50E84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 xml:space="preserve">Marco </w:t>
      </w:r>
      <w:proofErr w:type="spellStart"/>
      <w:r w:rsidRPr="00525A83">
        <w:rPr>
          <w:sz w:val="28"/>
          <w:szCs w:val="28"/>
        </w:rPr>
        <w:t>Antonio</w:t>
      </w:r>
      <w:proofErr w:type="spellEnd"/>
      <w:r w:rsidRPr="00525A83">
        <w:rPr>
          <w:sz w:val="28"/>
          <w:szCs w:val="28"/>
        </w:rPr>
        <w:t xml:space="preserve"> Cezar - 1825501</w:t>
      </w:r>
    </w:p>
    <w:p w14:paraId="0FD96F6D" w14:textId="717D32B5" w:rsidR="00070EDE" w:rsidRPr="00525A83" w:rsidRDefault="00070EDE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 xml:space="preserve">Patrícia </w:t>
      </w:r>
      <w:proofErr w:type="spellStart"/>
      <w:r w:rsidRPr="00525A83">
        <w:rPr>
          <w:sz w:val="28"/>
          <w:szCs w:val="28"/>
        </w:rPr>
        <w:t>Nakazawa</w:t>
      </w:r>
      <w:proofErr w:type="spellEnd"/>
      <w:r w:rsidRPr="00525A83">
        <w:rPr>
          <w:sz w:val="28"/>
          <w:szCs w:val="28"/>
        </w:rPr>
        <w:t xml:space="preserve"> Siqueira – 2002280</w:t>
      </w:r>
    </w:p>
    <w:p w14:paraId="0CD734D8" w14:textId="694B3894" w:rsidR="00EE5D97" w:rsidRPr="00525A83" w:rsidRDefault="00070EDE" w:rsidP="38053DA6">
      <w:pPr>
        <w:pStyle w:val="Normal0"/>
        <w:ind w:left="-30"/>
        <w:jc w:val="center"/>
        <w:rPr>
          <w:sz w:val="28"/>
          <w:szCs w:val="28"/>
        </w:rPr>
      </w:pPr>
      <w:r w:rsidRPr="00525A83">
        <w:rPr>
          <w:sz w:val="28"/>
          <w:szCs w:val="28"/>
        </w:rPr>
        <w:t>Rodolfo Pinheiro – 2001076</w:t>
      </w:r>
    </w:p>
    <w:p w14:paraId="1D59B4BA" w14:textId="2D78ADE9" w:rsidR="00070EDE" w:rsidRPr="00724353" w:rsidRDefault="00070EDE" w:rsidP="0389E606">
      <w:pPr>
        <w:pStyle w:val="Normal0"/>
        <w:ind w:left="-30"/>
        <w:jc w:val="center"/>
      </w:pPr>
    </w:p>
    <w:p w14:paraId="6F384226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51409970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64B4371" w14:textId="3083CC8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4B4A3381" w14:textId="78A6BB3E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2F6A427E" w14:textId="1A85B71D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D56957D" w14:textId="77777777" w:rsidR="00EE5D97" w:rsidRPr="00724353" w:rsidRDefault="00EE5D97" w:rsidP="004C625B">
      <w:pPr>
        <w:pStyle w:val="Normal0"/>
        <w:rPr>
          <w:rFonts w:ascii="Arial" w:hAnsi="Arial" w:cs="Arial"/>
          <w:sz w:val="28"/>
          <w:szCs w:val="28"/>
        </w:rPr>
      </w:pPr>
    </w:p>
    <w:p w14:paraId="4DB1997A" w14:textId="23AB67AA" w:rsidR="00EE5D97" w:rsidRPr="00525A83" w:rsidRDefault="27F2BE8D" w:rsidP="00EE5D97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 w:rsidRPr="00525A83">
        <w:rPr>
          <w:b/>
          <w:bCs/>
          <w:sz w:val="28"/>
          <w:szCs w:val="28"/>
        </w:rPr>
        <w:t>O papel da tecnologia na comunicação entre cliente e empresa</w:t>
      </w:r>
      <w:del w:id="0" w:author="Danilo Mistrinel" w:date="2022-05-21T13:20:00Z">
        <w:r w:rsidRPr="00525A83" w:rsidDel="27F2BE8D">
          <w:rPr>
            <w:b/>
            <w:bCs/>
            <w:sz w:val="28"/>
            <w:szCs w:val="28"/>
          </w:rPr>
          <w:delText>.</w:delText>
        </w:r>
      </w:del>
    </w:p>
    <w:p w14:paraId="28D057E6" w14:textId="5642A8A5" w:rsidR="38053DA6" w:rsidRDefault="38053DA6" w:rsidP="38053DA6">
      <w:pPr>
        <w:pStyle w:val="Normal0"/>
        <w:ind w:left="-30"/>
        <w:jc w:val="center"/>
      </w:pPr>
    </w:p>
    <w:p w14:paraId="11324A8D" w14:textId="77777777" w:rsidR="00070EDE" w:rsidRPr="00724353" w:rsidRDefault="00070EDE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5E9FB8DD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5E45AACE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1B683BE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8E33105" w14:textId="60A99C86" w:rsidR="38053DA6" w:rsidRDefault="38053DA6" w:rsidP="38053DA6">
      <w:pPr>
        <w:pStyle w:val="Normal0"/>
        <w:ind w:left="-30"/>
        <w:jc w:val="center"/>
      </w:pPr>
    </w:p>
    <w:p w14:paraId="151E7D01" w14:textId="7115C9EE" w:rsidR="38053DA6" w:rsidRDefault="38053DA6" w:rsidP="38053DA6">
      <w:pPr>
        <w:pStyle w:val="Normal0"/>
        <w:ind w:left="-30"/>
        <w:jc w:val="center"/>
      </w:pPr>
    </w:p>
    <w:p w14:paraId="69C94A21" w14:textId="40B6FB1E" w:rsidR="38053DA6" w:rsidRDefault="38053DA6" w:rsidP="38053DA6">
      <w:pPr>
        <w:pStyle w:val="Normal0"/>
        <w:ind w:left="-30"/>
        <w:jc w:val="center"/>
      </w:pPr>
    </w:p>
    <w:p w14:paraId="2E00D186" w14:textId="199C2120" w:rsidR="38053DA6" w:rsidRDefault="38053DA6" w:rsidP="38053DA6">
      <w:pPr>
        <w:pStyle w:val="Normal0"/>
        <w:ind w:left="-30"/>
        <w:jc w:val="center"/>
      </w:pPr>
    </w:p>
    <w:p w14:paraId="5F1C5A58" w14:textId="269B9EB2" w:rsidR="38053DA6" w:rsidRDefault="38053DA6" w:rsidP="38053DA6">
      <w:pPr>
        <w:pStyle w:val="Normal0"/>
        <w:ind w:left="-30"/>
        <w:jc w:val="center"/>
      </w:pPr>
    </w:p>
    <w:p w14:paraId="015E2936" w14:textId="7F37A43C" w:rsidR="38053DA6" w:rsidRDefault="38053DA6" w:rsidP="38053DA6">
      <w:pPr>
        <w:pStyle w:val="Normal0"/>
        <w:ind w:left="-30"/>
        <w:jc w:val="center"/>
      </w:pPr>
    </w:p>
    <w:p w14:paraId="0669E09A" w14:textId="5DF9F6B8" w:rsidR="38053DA6" w:rsidRDefault="38053DA6" w:rsidP="38053DA6">
      <w:pPr>
        <w:pStyle w:val="Normal0"/>
        <w:ind w:left="-30"/>
        <w:jc w:val="center"/>
      </w:pPr>
    </w:p>
    <w:p w14:paraId="41E8E0DF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466613" w14:textId="5D79F776" w:rsidR="38053DA6" w:rsidRDefault="38053DA6" w:rsidP="38053DA6">
      <w:pPr>
        <w:pStyle w:val="Normal0"/>
        <w:ind w:left="-30"/>
        <w:jc w:val="center"/>
        <w:rPr>
          <w:b/>
          <w:bCs/>
        </w:rPr>
      </w:pPr>
    </w:p>
    <w:p w14:paraId="47F19BDF" w14:textId="60C2B970" w:rsidR="38053DA6" w:rsidRDefault="38053DA6" w:rsidP="38053DA6">
      <w:pPr>
        <w:pStyle w:val="Normal0"/>
        <w:ind w:left="-30"/>
        <w:jc w:val="center"/>
        <w:rPr>
          <w:b/>
          <w:bCs/>
        </w:rPr>
      </w:pPr>
    </w:p>
    <w:p w14:paraId="7B54DB29" w14:textId="4EB1DCA7" w:rsidR="38053DA6" w:rsidRDefault="38053DA6" w:rsidP="38053DA6">
      <w:pPr>
        <w:pStyle w:val="Normal0"/>
        <w:ind w:left="-30"/>
        <w:jc w:val="center"/>
        <w:rPr>
          <w:b/>
          <w:bCs/>
        </w:rPr>
      </w:pPr>
    </w:p>
    <w:p w14:paraId="1193CFAD" w14:textId="77777777" w:rsidR="00B63174" w:rsidRDefault="00B63174" w:rsidP="38053DA6">
      <w:pPr>
        <w:pStyle w:val="Normal0"/>
        <w:ind w:left="-30"/>
        <w:jc w:val="center"/>
        <w:rPr>
          <w:b/>
          <w:bCs/>
        </w:rPr>
      </w:pPr>
    </w:p>
    <w:p w14:paraId="047CB18D" w14:textId="4A977393" w:rsidR="38053DA6" w:rsidRDefault="38053DA6" w:rsidP="38053DA6">
      <w:pPr>
        <w:pStyle w:val="Normal0"/>
        <w:ind w:left="-30"/>
        <w:jc w:val="center"/>
        <w:rPr>
          <w:b/>
          <w:bCs/>
        </w:rPr>
      </w:pPr>
    </w:p>
    <w:p w14:paraId="59D61F8F" w14:textId="2676D791" w:rsidR="38053DA6" w:rsidRDefault="38053DA6" w:rsidP="38053DA6">
      <w:pPr>
        <w:pStyle w:val="Normal0"/>
        <w:ind w:left="-30"/>
        <w:jc w:val="center"/>
        <w:rPr>
          <w:b/>
          <w:bCs/>
        </w:rPr>
      </w:pPr>
    </w:p>
    <w:p w14:paraId="2A04A818" w14:textId="58A4D1A0" w:rsidR="38053DA6" w:rsidRPr="00B63174" w:rsidRDefault="38053DA6" w:rsidP="38053DA6">
      <w:pPr>
        <w:pStyle w:val="Normal0"/>
        <w:ind w:left="-30"/>
        <w:jc w:val="center"/>
        <w:rPr>
          <w:b/>
          <w:bCs/>
        </w:rPr>
      </w:pPr>
    </w:p>
    <w:p w14:paraId="1E07A47A" w14:textId="37F670F4" w:rsidR="00EE5D97" w:rsidRPr="00B63174" w:rsidRDefault="722CD357" w:rsidP="00EE5D97">
      <w:pPr>
        <w:pStyle w:val="Normal0"/>
        <w:ind w:left="-30"/>
        <w:jc w:val="center"/>
        <w:rPr>
          <w:rFonts w:ascii="Arial" w:hAnsi="Arial" w:cs="Arial"/>
        </w:rPr>
      </w:pPr>
      <w:r w:rsidRPr="00B63174">
        <w:rPr>
          <w:rFonts w:ascii="Arial" w:hAnsi="Arial" w:cs="Arial"/>
        </w:rPr>
        <w:t>Atibaia/Presidente Prudente</w:t>
      </w:r>
      <w:r w:rsidR="00B63174">
        <w:rPr>
          <w:rFonts w:ascii="Arial" w:hAnsi="Arial" w:cs="Arial"/>
        </w:rPr>
        <w:t xml:space="preserve"> - SP</w:t>
      </w:r>
    </w:p>
    <w:p w14:paraId="7AB52356" w14:textId="489F6419" w:rsidR="00EE5D97" w:rsidRPr="00B63174" w:rsidRDefault="00070EDE" w:rsidP="00070EDE">
      <w:pPr>
        <w:pStyle w:val="Normal0"/>
        <w:ind w:left="-30"/>
        <w:jc w:val="center"/>
        <w:rPr>
          <w:rFonts w:ascii="Arial" w:hAnsi="Arial" w:cs="Arial"/>
        </w:rPr>
      </w:pPr>
      <w:r w:rsidRPr="00B63174">
        <w:rPr>
          <w:rFonts w:ascii="Arial" w:hAnsi="Arial" w:cs="Arial"/>
        </w:rPr>
        <w:t>2022</w:t>
      </w:r>
    </w:p>
    <w:p w14:paraId="6F90C2D0" w14:textId="24288C17" w:rsidR="00EE5D97" w:rsidRPr="007A3720" w:rsidRDefault="00EE5D97" w:rsidP="00525A83">
      <w:pPr>
        <w:pStyle w:val="Normal0"/>
        <w:rPr>
          <w:rFonts w:ascii="Arial" w:hAnsi="Arial" w:cs="Arial"/>
          <w:b/>
          <w:bCs/>
          <w:sz w:val="32"/>
          <w:szCs w:val="32"/>
        </w:rPr>
      </w:pPr>
      <w:r w:rsidRPr="007A3720">
        <w:rPr>
          <w:rFonts w:ascii="Arial" w:hAnsi="Arial" w:cs="Arial"/>
          <w:b/>
          <w:bCs/>
          <w:sz w:val="32"/>
          <w:szCs w:val="32"/>
        </w:rPr>
        <w:lastRenderedPageBreak/>
        <w:t>UNIVERSIDADE VIRTUAL DO ESTADO DE SÃO PAULO</w:t>
      </w:r>
    </w:p>
    <w:p w14:paraId="3A94AEC0" w14:textId="2C61FF1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32"/>
          <w:szCs w:val="32"/>
        </w:rPr>
      </w:pPr>
    </w:p>
    <w:p w14:paraId="4683DF29" w14:textId="77777777" w:rsidR="005163FB" w:rsidRPr="007A3720" w:rsidRDefault="005163FB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7500DFB4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D92E212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46F792BF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22C58ACC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F6A6CAF" w14:textId="0E8853F6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1F09B3B9" w14:textId="52409241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12379D7C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0D82E60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181EEDE4" w14:textId="4F1FAE8C" w:rsidR="005163FB" w:rsidRPr="00B63174" w:rsidRDefault="27F2BE8D" w:rsidP="38053DA6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 w:rsidRPr="00B63174">
        <w:rPr>
          <w:b/>
          <w:bCs/>
          <w:sz w:val="28"/>
          <w:szCs w:val="28"/>
        </w:rPr>
        <w:t>O papel da tecnologia na comunicação entre cliente e empresa</w:t>
      </w:r>
    </w:p>
    <w:p w14:paraId="16597AC1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1C6EDAB" w14:textId="77777777" w:rsidR="00EE5D97" w:rsidRPr="00724353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E65716E" w14:textId="77777777" w:rsidR="00EE5D97" w:rsidRPr="00724353" w:rsidRDefault="00EE5D97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</w:p>
    <w:p w14:paraId="54BD4CB2" w14:textId="4B96F535" w:rsidR="00EE5D97" w:rsidRPr="00724353" w:rsidRDefault="00EE5D97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  <w:r w:rsidRPr="00724353">
        <w:rPr>
          <w:rFonts w:ascii="Arial" w:hAnsi="Arial" w:cs="Arial"/>
          <w:sz w:val="28"/>
          <w:szCs w:val="28"/>
        </w:rPr>
        <w:t xml:space="preserve"> </w:t>
      </w:r>
    </w:p>
    <w:p w14:paraId="7949BF80" w14:textId="1D449C1F" w:rsidR="005163FB" w:rsidRPr="00724353" w:rsidRDefault="005163FB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</w:p>
    <w:p w14:paraId="6C26063C" w14:textId="09CA15C0" w:rsidR="005163FB" w:rsidRPr="00724353" w:rsidRDefault="005163FB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</w:p>
    <w:p w14:paraId="28B1143C" w14:textId="77777777" w:rsidR="005163FB" w:rsidRPr="00724353" w:rsidRDefault="005163FB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</w:p>
    <w:p w14:paraId="7D342A4B" w14:textId="77777777" w:rsidR="00EE5D97" w:rsidRPr="00724353" w:rsidRDefault="00EE5D97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  <w:r w:rsidRPr="00724353">
        <w:rPr>
          <w:rFonts w:ascii="Arial" w:hAnsi="Arial" w:cs="Arial"/>
          <w:sz w:val="28"/>
          <w:szCs w:val="28"/>
        </w:rPr>
        <w:t xml:space="preserve"> </w:t>
      </w:r>
    </w:p>
    <w:p w14:paraId="55477316" w14:textId="79CE772E" w:rsidR="00EE5D97" w:rsidRPr="00B63174" w:rsidRDefault="00EE5D97" w:rsidP="00392E5C">
      <w:pPr>
        <w:pStyle w:val="Normal0"/>
        <w:pBdr>
          <w:left w:val="nil"/>
        </w:pBdr>
        <w:ind w:left="3402"/>
        <w:jc w:val="both"/>
      </w:pPr>
      <w:r w:rsidRPr="00B63174">
        <w:t xml:space="preserve">Relatório Técnico-Científico apresentado na disciplina de Projeto Integrador para o curso de </w:t>
      </w:r>
      <w:r w:rsidR="00070EDE" w:rsidRPr="00B63174">
        <w:t xml:space="preserve">Ciências de Dados e Engenharia de Computação, </w:t>
      </w:r>
      <w:r w:rsidRPr="00B63174">
        <w:t xml:space="preserve">da Universidade Virtual do Estado de São Paulo (UNIVESP). </w:t>
      </w:r>
    </w:p>
    <w:p w14:paraId="3116E5F0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  <w:sz w:val="28"/>
          <w:szCs w:val="28"/>
        </w:rPr>
      </w:pPr>
      <w:r w:rsidRPr="007A3720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</w:p>
    <w:p w14:paraId="568004F3" w14:textId="77777777" w:rsidR="00EE5D97" w:rsidRPr="007A3720" w:rsidRDefault="00EE5D97" w:rsidP="00EE5D97">
      <w:pPr>
        <w:pStyle w:val="Normal0"/>
        <w:ind w:left="-30"/>
        <w:rPr>
          <w:rFonts w:ascii="Arial" w:hAnsi="Arial" w:cs="Arial"/>
          <w:sz w:val="28"/>
          <w:szCs w:val="28"/>
        </w:rPr>
      </w:pPr>
    </w:p>
    <w:p w14:paraId="18033EC3" w14:textId="4F8B772F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46836B1" w14:textId="1D06FE5E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30591C5D" w14:textId="65A1E8CF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0F6D42EA" w14:textId="6DACCC31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1922750E" w14:textId="33011B6D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4C85F60B" w14:textId="4A3CEED8" w:rsidR="005163FB" w:rsidRPr="007A3720" w:rsidRDefault="005163FB" w:rsidP="00EE5D97">
      <w:pPr>
        <w:pStyle w:val="Normal0"/>
        <w:ind w:left="-30"/>
        <w:jc w:val="center"/>
        <w:rPr>
          <w:rFonts w:ascii="Arial" w:hAnsi="Arial" w:cs="Arial"/>
          <w:sz w:val="28"/>
          <w:szCs w:val="28"/>
        </w:rPr>
      </w:pPr>
    </w:p>
    <w:p w14:paraId="1BC0CF63" w14:textId="1A414B83" w:rsidR="00EE5D97" w:rsidRPr="007A3720" w:rsidRDefault="00EE5D97" w:rsidP="38053DA6">
      <w:pPr>
        <w:pStyle w:val="Normal0"/>
        <w:ind w:left="-30"/>
        <w:jc w:val="center"/>
      </w:pPr>
    </w:p>
    <w:p w14:paraId="32E58430" w14:textId="2D70F16E" w:rsidR="00EE5D97" w:rsidRPr="007A3720" w:rsidRDefault="00EE5D97" w:rsidP="38053DA6">
      <w:pPr>
        <w:pStyle w:val="Normal0"/>
        <w:ind w:left="-30"/>
        <w:jc w:val="center"/>
      </w:pPr>
    </w:p>
    <w:p w14:paraId="05C58C25" w14:textId="4C1CF5FC" w:rsidR="00EE5D97" w:rsidRPr="007A3720" w:rsidRDefault="00EE5D97" w:rsidP="38053DA6">
      <w:pPr>
        <w:pStyle w:val="Normal0"/>
        <w:ind w:left="-30"/>
        <w:jc w:val="center"/>
      </w:pPr>
    </w:p>
    <w:p w14:paraId="2CEB6E76" w14:textId="7A84BBF0" w:rsidR="00EE5D97" w:rsidRPr="007A3720" w:rsidRDefault="00EE5D97" w:rsidP="38053DA6">
      <w:pPr>
        <w:pStyle w:val="Normal0"/>
        <w:ind w:left="-30"/>
        <w:jc w:val="center"/>
      </w:pPr>
    </w:p>
    <w:p w14:paraId="2A4B15A2" w14:textId="3D1932D8" w:rsidR="00EE5D97" w:rsidRPr="007A3720" w:rsidRDefault="00EE5D97" w:rsidP="38053DA6">
      <w:pPr>
        <w:pStyle w:val="Normal0"/>
        <w:ind w:left="-30"/>
        <w:jc w:val="center"/>
      </w:pPr>
    </w:p>
    <w:p w14:paraId="3AE128A1" w14:textId="1FC1B6FA" w:rsidR="00EE5D97" w:rsidRDefault="00EE5D97" w:rsidP="38053DA6">
      <w:pPr>
        <w:pStyle w:val="Normal0"/>
        <w:ind w:left="-30"/>
        <w:jc w:val="center"/>
      </w:pPr>
    </w:p>
    <w:p w14:paraId="65954A51" w14:textId="2B50F9CA" w:rsidR="00525A83" w:rsidRDefault="00525A83" w:rsidP="38053DA6">
      <w:pPr>
        <w:pStyle w:val="Normal0"/>
        <w:ind w:left="-30"/>
        <w:jc w:val="center"/>
      </w:pPr>
    </w:p>
    <w:p w14:paraId="5C8B9798" w14:textId="72437A8E" w:rsidR="00525A83" w:rsidRDefault="00525A83" w:rsidP="38053DA6">
      <w:pPr>
        <w:pStyle w:val="Normal0"/>
        <w:ind w:left="-30"/>
        <w:jc w:val="center"/>
      </w:pPr>
    </w:p>
    <w:p w14:paraId="7CD6DB93" w14:textId="222343FC" w:rsidR="00525A83" w:rsidRDefault="00525A83" w:rsidP="38053DA6">
      <w:pPr>
        <w:pStyle w:val="Normal0"/>
        <w:ind w:left="-30"/>
        <w:jc w:val="center"/>
      </w:pPr>
    </w:p>
    <w:p w14:paraId="3DF3D7FD" w14:textId="77777777" w:rsidR="00B63174" w:rsidRPr="007A3720" w:rsidRDefault="00B63174" w:rsidP="38053DA6">
      <w:pPr>
        <w:pStyle w:val="Normal0"/>
        <w:ind w:left="-30"/>
        <w:jc w:val="center"/>
      </w:pPr>
    </w:p>
    <w:p w14:paraId="1FC9B6B7" w14:textId="4F0FD04A" w:rsidR="00EE5D97" w:rsidRPr="007A3720" w:rsidRDefault="00EE5D97" w:rsidP="38053DA6">
      <w:pPr>
        <w:pStyle w:val="Normal0"/>
        <w:ind w:left="-30"/>
        <w:jc w:val="center"/>
      </w:pPr>
    </w:p>
    <w:p w14:paraId="3183A9FC" w14:textId="555E6A5D" w:rsidR="00EE5D97" w:rsidRPr="00B63174" w:rsidRDefault="722CD357" w:rsidP="00392E5C">
      <w:pPr>
        <w:pStyle w:val="Normal0"/>
        <w:ind w:left="-30"/>
        <w:jc w:val="center"/>
        <w:rPr>
          <w:rFonts w:ascii="Arial" w:hAnsi="Arial" w:cs="Arial"/>
        </w:rPr>
      </w:pPr>
      <w:r w:rsidRPr="00B63174">
        <w:rPr>
          <w:rFonts w:ascii="Arial" w:hAnsi="Arial" w:cs="Arial"/>
        </w:rPr>
        <w:t>Atibaia/Presidente Prudente</w:t>
      </w:r>
      <w:r w:rsidR="00B63174">
        <w:rPr>
          <w:rFonts w:ascii="Arial" w:hAnsi="Arial" w:cs="Arial"/>
        </w:rPr>
        <w:t xml:space="preserve"> - SP</w:t>
      </w:r>
    </w:p>
    <w:p w14:paraId="231CF354" w14:textId="07AF0EE2" w:rsidR="00EE5D97" w:rsidRPr="00B63174" w:rsidRDefault="00070EDE" w:rsidP="00392E5C">
      <w:pPr>
        <w:pStyle w:val="Normal0"/>
        <w:ind w:left="-30"/>
        <w:jc w:val="center"/>
        <w:rPr>
          <w:rFonts w:ascii="Arial" w:hAnsi="Arial" w:cs="Arial"/>
        </w:rPr>
      </w:pPr>
      <w:r w:rsidRPr="00B63174">
        <w:rPr>
          <w:rFonts w:ascii="Arial" w:hAnsi="Arial" w:cs="Arial"/>
        </w:rPr>
        <w:t>202</w:t>
      </w:r>
      <w:r w:rsidR="00DC1106" w:rsidRPr="00B63174">
        <w:rPr>
          <w:rFonts w:ascii="Arial" w:hAnsi="Arial" w:cs="Arial"/>
        </w:rPr>
        <w:t>2</w:t>
      </w:r>
    </w:p>
    <w:p w14:paraId="444105C8" w14:textId="52DAFAF4" w:rsidR="00EE5D97" w:rsidRPr="007A3720" w:rsidRDefault="5DB06EFB" w:rsidP="004C625B">
      <w:pPr>
        <w:pStyle w:val="Normal0"/>
        <w:widowControl w:val="0"/>
        <w:spacing w:after="200" w:line="276" w:lineRule="auto"/>
        <w:ind w:left="-30"/>
        <w:jc w:val="both"/>
        <w:rPr>
          <w:rFonts w:ascii="Arial" w:hAnsi="Arial" w:cs="Arial"/>
          <w:b/>
          <w:bCs/>
        </w:rPr>
      </w:pPr>
      <w:r w:rsidRPr="7F3F6135">
        <w:rPr>
          <w:rFonts w:ascii="Arial" w:hAnsi="Arial" w:cs="Arial"/>
        </w:rPr>
        <w:lastRenderedPageBreak/>
        <w:t>MISTRINEL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>Danilo</w:t>
      </w:r>
      <w:r w:rsidR="5392CA36" w:rsidRPr="7F3F6135">
        <w:rPr>
          <w:rFonts w:ascii="Arial" w:hAnsi="Arial" w:cs="Arial"/>
        </w:rPr>
        <w:t xml:space="preserve">; </w:t>
      </w:r>
      <w:r w:rsidRPr="7F3F6135">
        <w:rPr>
          <w:rFonts w:ascii="Arial" w:hAnsi="Arial" w:cs="Arial"/>
        </w:rPr>
        <w:t>VIANA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>Guilherme de Almeida</w:t>
      </w:r>
      <w:r w:rsidR="5392CA36" w:rsidRPr="7F3F6135">
        <w:rPr>
          <w:rFonts w:ascii="Arial" w:hAnsi="Arial" w:cs="Arial"/>
        </w:rPr>
        <w:t xml:space="preserve">; </w:t>
      </w:r>
      <w:r w:rsidRPr="7F3F6135">
        <w:rPr>
          <w:rFonts w:ascii="Arial" w:hAnsi="Arial" w:cs="Arial"/>
        </w:rPr>
        <w:t>VIANA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>Jean Carlo</w:t>
      </w:r>
      <w:r w:rsidR="5392CA36" w:rsidRPr="7F3F6135">
        <w:rPr>
          <w:rFonts w:ascii="Arial" w:hAnsi="Arial" w:cs="Arial"/>
        </w:rPr>
        <w:t xml:space="preserve">; </w:t>
      </w:r>
      <w:r w:rsidRPr="7F3F6135">
        <w:rPr>
          <w:rFonts w:ascii="Arial" w:hAnsi="Arial" w:cs="Arial"/>
        </w:rPr>
        <w:t>ROBERTO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>Jonathan</w:t>
      </w:r>
      <w:r w:rsidR="5392CA36" w:rsidRPr="7F3F6135">
        <w:rPr>
          <w:rFonts w:ascii="Arial" w:hAnsi="Arial" w:cs="Arial"/>
        </w:rPr>
        <w:t xml:space="preserve">; CESAR, Marco </w:t>
      </w:r>
      <w:proofErr w:type="spellStart"/>
      <w:r w:rsidR="5392CA36" w:rsidRPr="7F3F6135">
        <w:rPr>
          <w:rFonts w:ascii="Arial" w:hAnsi="Arial" w:cs="Arial"/>
        </w:rPr>
        <w:t>Antonio</w:t>
      </w:r>
      <w:proofErr w:type="spellEnd"/>
      <w:r w:rsidR="5392CA36" w:rsidRPr="7F3F6135">
        <w:rPr>
          <w:rFonts w:ascii="Arial" w:hAnsi="Arial" w:cs="Arial"/>
        </w:rPr>
        <w:t xml:space="preserve">; </w:t>
      </w:r>
      <w:r w:rsidRPr="7F3F6135">
        <w:rPr>
          <w:rFonts w:ascii="Arial" w:hAnsi="Arial" w:cs="Arial"/>
        </w:rPr>
        <w:t>SIQUEIRA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 xml:space="preserve">Patrícia </w:t>
      </w:r>
      <w:proofErr w:type="spellStart"/>
      <w:r w:rsidRPr="7F3F6135">
        <w:rPr>
          <w:rFonts w:ascii="Arial" w:hAnsi="Arial" w:cs="Arial"/>
        </w:rPr>
        <w:t>Nakazawa</w:t>
      </w:r>
      <w:proofErr w:type="spellEnd"/>
      <w:r w:rsidR="5392CA36" w:rsidRPr="7F3F6135">
        <w:rPr>
          <w:rFonts w:ascii="Arial" w:hAnsi="Arial" w:cs="Arial"/>
        </w:rPr>
        <w:t xml:space="preserve">; </w:t>
      </w:r>
      <w:r w:rsidRPr="7F3F6135">
        <w:rPr>
          <w:rFonts w:ascii="Arial" w:hAnsi="Arial" w:cs="Arial"/>
        </w:rPr>
        <w:t>PINHEIRO</w:t>
      </w:r>
      <w:r w:rsidR="5392CA36" w:rsidRPr="7F3F6135">
        <w:rPr>
          <w:rFonts w:ascii="Arial" w:hAnsi="Arial" w:cs="Arial"/>
        </w:rPr>
        <w:t xml:space="preserve">, </w:t>
      </w:r>
      <w:r w:rsidRPr="7F3F6135">
        <w:rPr>
          <w:rFonts w:ascii="Arial" w:hAnsi="Arial" w:cs="Arial"/>
        </w:rPr>
        <w:t>Rodolfo</w:t>
      </w:r>
      <w:r w:rsidR="3A2BC12F" w:rsidRPr="7F3F6135">
        <w:rPr>
          <w:rFonts w:ascii="Arial" w:hAnsi="Arial" w:cs="Arial"/>
          <w:sz w:val="28"/>
          <w:szCs w:val="28"/>
        </w:rPr>
        <w:t xml:space="preserve">. </w:t>
      </w:r>
      <w:r w:rsidR="53729C75" w:rsidRPr="7F3F6135">
        <w:rPr>
          <w:rFonts w:ascii="Arial" w:hAnsi="Arial" w:cs="Arial"/>
          <w:b/>
          <w:bCs/>
        </w:rPr>
        <w:t>O papel da tecnologia na comunicação entre cliente e empresa.</w:t>
      </w:r>
      <w:r w:rsidR="5392CA36" w:rsidRPr="7F3F6135">
        <w:rPr>
          <w:rFonts w:ascii="Arial" w:hAnsi="Arial" w:cs="Arial"/>
          <w:b/>
          <w:bCs/>
        </w:rPr>
        <w:t xml:space="preserve"> </w:t>
      </w:r>
      <w:r w:rsidR="00CB246C">
        <w:rPr>
          <w:rFonts w:ascii="Arial" w:hAnsi="Arial" w:cs="Arial"/>
        </w:rPr>
        <w:t>1</w:t>
      </w:r>
      <w:r w:rsidR="00CB1FCC">
        <w:rPr>
          <w:rFonts w:ascii="Arial" w:hAnsi="Arial" w:cs="Arial"/>
        </w:rPr>
        <w:t>5</w:t>
      </w:r>
      <w:r w:rsidR="5392CA36" w:rsidRPr="7F3F6135">
        <w:rPr>
          <w:rFonts w:ascii="Arial" w:hAnsi="Arial" w:cs="Arial"/>
        </w:rPr>
        <w:t xml:space="preserve">f. Relatório Técnico-Científico. </w:t>
      </w:r>
      <w:r w:rsidRPr="7F3F6135">
        <w:rPr>
          <w:rFonts w:ascii="Arial" w:hAnsi="Arial" w:cs="Arial"/>
        </w:rPr>
        <w:t>Ciências de Dados e Engenharia De Computação</w:t>
      </w:r>
      <w:r w:rsidR="5392CA36" w:rsidRPr="7F3F6135">
        <w:rPr>
          <w:rFonts w:ascii="Arial" w:hAnsi="Arial" w:cs="Arial"/>
        </w:rPr>
        <w:t xml:space="preserve"> – </w:t>
      </w:r>
      <w:r w:rsidR="5392CA36" w:rsidRPr="7F3F6135">
        <w:rPr>
          <w:rFonts w:ascii="Arial" w:hAnsi="Arial" w:cs="Arial"/>
          <w:b/>
          <w:bCs/>
        </w:rPr>
        <w:t>Universidade Virtual do Estado de São Paulo</w:t>
      </w:r>
      <w:r w:rsidR="5392CA36" w:rsidRPr="7F3F6135">
        <w:rPr>
          <w:rFonts w:ascii="Arial" w:hAnsi="Arial" w:cs="Arial"/>
        </w:rPr>
        <w:t xml:space="preserve">. Tutor: </w:t>
      </w:r>
      <w:r w:rsidR="00476743">
        <w:rPr>
          <w:rFonts w:ascii="Arial" w:hAnsi="Arial" w:cs="Arial"/>
        </w:rPr>
        <w:t>Tulio de Leal Carvalho</w:t>
      </w:r>
      <w:r w:rsidR="5392CA36" w:rsidRPr="7F3F6135">
        <w:rPr>
          <w:rFonts w:ascii="Arial" w:hAnsi="Arial" w:cs="Arial"/>
        </w:rPr>
        <w:t>. Polo</w:t>
      </w:r>
      <w:r w:rsidR="19CF28E8" w:rsidRPr="7F3F6135">
        <w:rPr>
          <w:rFonts w:ascii="Arial" w:hAnsi="Arial" w:cs="Arial"/>
        </w:rPr>
        <w:t xml:space="preserve"> Atibaia e Presidente Prudente</w:t>
      </w:r>
      <w:r w:rsidR="5392CA36" w:rsidRPr="7F3F6135">
        <w:rPr>
          <w:rFonts w:ascii="Arial" w:hAnsi="Arial" w:cs="Arial"/>
        </w:rPr>
        <w:t>, 20</w:t>
      </w:r>
      <w:r w:rsidR="121306D2" w:rsidRPr="7F3F6135">
        <w:rPr>
          <w:rFonts w:ascii="Arial" w:hAnsi="Arial" w:cs="Arial"/>
        </w:rPr>
        <w:t>22</w:t>
      </w:r>
      <w:r w:rsidR="5392CA36" w:rsidRPr="7F3F6135">
        <w:rPr>
          <w:rFonts w:ascii="Arial" w:hAnsi="Arial" w:cs="Arial"/>
        </w:rPr>
        <w:t>.</w:t>
      </w:r>
    </w:p>
    <w:p w14:paraId="0D879171" w14:textId="77777777" w:rsidR="00EE5D97" w:rsidRPr="007A3720" w:rsidRDefault="00EE5D97" w:rsidP="00EE5D97">
      <w:pPr>
        <w:pStyle w:val="Normal0"/>
        <w:ind w:left="-30"/>
        <w:rPr>
          <w:rFonts w:ascii="Arial" w:hAnsi="Arial" w:cs="Arial"/>
          <w:b/>
          <w:bCs/>
        </w:rPr>
      </w:pPr>
    </w:p>
    <w:p w14:paraId="24E34FFA" w14:textId="77777777" w:rsidR="00EE5D97" w:rsidRPr="007A3720" w:rsidRDefault="00EE5D97" w:rsidP="00EE5D97">
      <w:pPr>
        <w:pStyle w:val="Normal0"/>
        <w:ind w:left="-30"/>
        <w:rPr>
          <w:rFonts w:ascii="Arial" w:hAnsi="Arial" w:cs="Arial"/>
          <w:b/>
          <w:bCs/>
        </w:rPr>
      </w:pPr>
    </w:p>
    <w:p w14:paraId="3F7FFEF0" w14:textId="77777777" w:rsidR="00EE5D97" w:rsidRPr="007A3720" w:rsidRDefault="00EE5D97" w:rsidP="00EE5D97">
      <w:pPr>
        <w:pStyle w:val="Normal0"/>
        <w:ind w:left="-30"/>
        <w:rPr>
          <w:rFonts w:ascii="Arial" w:hAnsi="Arial" w:cs="Arial"/>
          <w:b/>
          <w:bCs/>
        </w:rPr>
      </w:pPr>
      <w:r w:rsidRPr="007A3720">
        <w:rPr>
          <w:rFonts w:ascii="Arial" w:hAnsi="Arial" w:cs="Arial"/>
          <w:b/>
          <w:bCs/>
        </w:rPr>
        <w:t>RESUMO</w:t>
      </w:r>
    </w:p>
    <w:p w14:paraId="2C642437" w14:textId="369DF94B" w:rsidR="00EE5D97" w:rsidRDefault="00EE5D97" w:rsidP="00EE5D97">
      <w:pPr>
        <w:pStyle w:val="Normal0"/>
        <w:ind w:left="-30"/>
        <w:rPr>
          <w:rFonts w:ascii="Arial" w:hAnsi="Arial" w:cs="Arial"/>
          <w:b/>
          <w:bCs/>
        </w:rPr>
      </w:pPr>
    </w:p>
    <w:p w14:paraId="4D1A9B0B" w14:textId="53EB5F7E" w:rsidR="00525A83" w:rsidRPr="00B63174" w:rsidRDefault="00B63174" w:rsidP="00B63174">
      <w:pPr>
        <w:pStyle w:val="Normal0"/>
        <w:ind w:left="-3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As dificuldades em se destacar dentro do monopólio empresarial e a pandemia do SARS-Cov-2 vêm mudando práticas sociais no mundo contemporâneo, dentre elas, as práticas tradicionais de venda e marketing. </w:t>
      </w:r>
      <w:r w:rsidR="2584FE5C" w:rsidRPr="7D5620AC">
        <w:rPr>
          <w:rFonts w:ascii="Arial" w:hAnsi="Arial" w:cs="Arial"/>
        </w:rPr>
        <w:t xml:space="preserve">O principal </w:t>
      </w:r>
      <w:r w:rsidR="137BAA82" w:rsidRPr="7D5620AC">
        <w:rPr>
          <w:rFonts w:ascii="Arial" w:hAnsi="Arial" w:cs="Arial"/>
        </w:rPr>
        <w:t xml:space="preserve">objetivo deste trabalho </w:t>
      </w:r>
      <w:r w:rsidR="3F835F92" w:rsidRPr="7D5620AC">
        <w:rPr>
          <w:rFonts w:ascii="Arial" w:hAnsi="Arial" w:cs="Arial"/>
        </w:rPr>
        <w:t>é analisar o</w:t>
      </w:r>
      <w:r w:rsidR="00E21F1E">
        <w:rPr>
          <w:rFonts w:ascii="Arial" w:hAnsi="Arial" w:cs="Arial"/>
        </w:rPr>
        <w:t xml:space="preserve">s impactos </w:t>
      </w:r>
      <w:r w:rsidR="3F835F92" w:rsidRPr="7D5620AC">
        <w:rPr>
          <w:rFonts w:ascii="Arial" w:hAnsi="Arial" w:cs="Arial"/>
        </w:rPr>
        <w:t>de uma empresa na área da estética e a importância da inclusão de novas tecnologias nes</w:t>
      </w:r>
      <w:r w:rsidR="00E21F1E">
        <w:rPr>
          <w:rFonts w:ascii="Arial" w:hAnsi="Arial" w:cs="Arial"/>
        </w:rPr>
        <w:t>s</w:t>
      </w:r>
      <w:r w:rsidR="3F835F92" w:rsidRPr="7D5620AC">
        <w:rPr>
          <w:rFonts w:ascii="Arial" w:hAnsi="Arial" w:cs="Arial"/>
        </w:rPr>
        <w:t xml:space="preserve">e ramo. </w:t>
      </w:r>
      <w:r w:rsidR="6F3211D7" w:rsidRPr="7D5620AC">
        <w:rPr>
          <w:rFonts w:ascii="Arial" w:hAnsi="Arial" w:cs="Arial"/>
        </w:rPr>
        <w:t xml:space="preserve">Para isso, </w:t>
      </w:r>
      <w:r w:rsidR="7C6AA044" w:rsidRPr="7D5620AC">
        <w:rPr>
          <w:rFonts w:ascii="Arial" w:hAnsi="Arial" w:cs="Arial"/>
        </w:rPr>
        <w:t xml:space="preserve">foram realizadas </w:t>
      </w:r>
      <w:r w:rsidR="6F3211D7" w:rsidRPr="7D5620AC">
        <w:rPr>
          <w:rFonts w:ascii="Arial" w:hAnsi="Arial" w:cs="Arial"/>
        </w:rPr>
        <w:t>pesquisas para</w:t>
      </w:r>
      <w:r w:rsidR="7C6AA044" w:rsidRPr="7D5620AC">
        <w:rPr>
          <w:rFonts w:ascii="Arial" w:hAnsi="Arial" w:cs="Arial"/>
        </w:rPr>
        <w:t xml:space="preserve"> ter uma</w:t>
      </w:r>
      <w:r w:rsidR="6F3211D7" w:rsidRPr="7D5620AC">
        <w:rPr>
          <w:rFonts w:ascii="Arial" w:hAnsi="Arial" w:cs="Arial"/>
        </w:rPr>
        <w:t xml:space="preserve"> melhor compreensão de como o uso de aplicações de métodos científicos ou empíricos impactam no funcionamento de empresa</w:t>
      </w:r>
      <w:r w:rsidR="00525A83">
        <w:rPr>
          <w:rFonts w:ascii="Arial" w:hAnsi="Arial" w:cs="Arial"/>
        </w:rPr>
        <w:t>s</w:t>
      </w:r>
      <w:r w:rsidR="69614EBD" w:rsidRPr="7D5620AC">
        <w:rPr>
          <w:rFonts w:ascii="Arial" w:hAnsi="Arial" w:cs="Arial"/>
        </w:rPr>
        <w:t xml:space="preserve">, constatando </w:t>
      </w:r>
      <w:r w:rsidR="7C6AA044" w:rsidRPr="7D5620AC">
        <w:rPr>
          <w:rFonts w:ascii="Arial" w:hAnsi="Arial" w:cs="Arial"/>
        </w:rPr>
        <w:t xml:space="preserve">ao final, </w:t>
      </w:r>
      <w:r w:rsidR="69614EBD" w:rsidRPr="7D5620AC">
        <w:rPr>
          <w:rFonts w:ascii="Arial" w:hAnsi="Arial" w:cs="Arial"/>
        </w:rPr>
        <w:t xml:space="preserve">que o uso de </w:t>
      </w:r>
      <w:r w:rsidR="4AB04EE2" w:rsidRPr="7D5620AC">
        <w:rPr>
          <w:rFonts w:ascii="Arial" w:hAnsi="Arial" w:cs="Arial"/>
        </w:rPr>
        <w:t>ferramentas digitais</w:t>
      </w:r>
      <w:r w:rsidR="69614EBD" w:rsidRPr="7D5620AC">
        <w:rPr>
          <w:rFonts w:ascii="Arial" w:hAnsi="Arial" w:cs="Arial"/>
        </w:rPr>
        <w:t xml:space="preserve"> </w:t>
      </w:r>
      <w:r w:rsidR="4AB04EE2" w:rsidRPr="7D5620AC">
        <w:rPr>
          <w:rFonts w:ascii="Arial" w:hAnsi="Arial" w:cs="Arial"/>
        </w:rPr>
        <w:t xml:space="preserve">tem um impacto positivo nos processos internos </w:t>
      </w:r>
      <w:r w:rsidR="00525A83">
        <w:rPr>
          <w:rFonts w:ascii="Arial" w:hAnsi="Arial" w:cs="Arial"/>
        </w:rPr>
        <w:t>empresariais</w:t>
      </w:r>
      <w:r w:rsidR="4AB04EE2" w:rsidRPr="7D5620AC">
        <w:rPr>
          <w:rFonts w:ascii="Arial" w:hAnsi="Arial" w:cs="Arial"/>
        </w:rPr>
        <w:t xml:space="preserve"> e </w:t>
      </w:r>
      <w:r w:rsidR="00525A83">
        <w:rPr>
          <w:rFonts w:ascii="Arial" w:hAnsi="Arial" w:cs="Arial"/>
        </w:rPr>
        <w:t>na</w:t>
      </w:r>
      <w:r w:rsidR="4AB04EE2" w:rsidRPr="7D5620AC">
        <w:rPr>
          <w:rFonts w:ascii="Arial" w:hAnsi="Arial" w:cs="Arial"/>
        </w:rPr>
        <w:t xml:space="preserve"> comunicação com </w:t>
      </w:r>
      <w:r w:rsidR="00525A83">
        <w:rPr>
          <w:rFonts w:ascii="Arial" w:hAnsi="Arial" w:cs="Arial"/>
        </w:rPr>
        <w:t>o público-alvo</w:t>
      </w:r>
      <w:r w:rsidR="4AB04EE2" w:rsidRPr="7D5620AC">
        <w:rPr>
          <w:rFonts w:ascii="Arial" w:hAnsi="Arial" w:cs="Arial"/>
        </w:rPr>
        <w:t xml:space="preserve">. </w:t>
      </w:r>
      <w:r w:rsidR="69614EBD" w:rsidRPr="7D5620AC">
        <w:rPr>
          <w:rFonts w:ascii="Arial" w:hAnsi="Arial" w:cs="Arial"/>
        </w:rPr>
        <w:t>Sabendo disso, es</w:t>
      </w:r>
      <w:r w:rsidR="00525A83">
        <w:rPr>
          <w:rFonts w:ascii="Arial" w:hAnsi="Arial" w:cs="Arial"/>
        </w:rPr>
        <w:t>s</w:t>
      </w:r>
      <w:r w:rsidR="69614EBD" w:rsidRPr="7D5620AC">
        <w:rPr>
          <w:rFonts w:ascii="Arial" w:hAnsi="Arial" w:cs="Arial"/>
        </w:rPr>
        <w:t xml:space="preserve">e </w:t>
      </w:r>
      <w:r w:rsidR="13144524" w:rsidRPr="7D5620AC">
        <w:rPr>
          <w:rFonts w:ascii="Arial" w:hAnsi="Arial" w:cs="Arial"/>
        </w:rPr>
        <w:t xml:space="preserve">projeto </w:t>
      </w:r>
      <w:r w:rsidR="69614EBD" w:rsidRPr="7D5620AC">
        <w:rPr>
          <w:rFonts w:ascii="Arial" w:hAnsi="Arial" w:cs="Arial"/>
        </w:rPr>
        <w:t xml:space="preserve">tem como proposta o desenvolvimento </w:t>
      </w:r>
      <w:r w:rsidR="00525A83">
        <w:rPr>
          <w:rFonts w:ascii="Arial" w:hAnsi="Arial" w:cs="Arial"/>
        </w:rPr>
        <w:t>de aplicações</w:t>
      </w:r>
      <w:r w:rsidR="69614EBD" w:rsidRPr="7D5620AC">
        <w:rPr>
          <w:rFonts w:ascii="Arial" w:hAnsi="Arial" w:cs="Arial"/>
        </w:rPr>
        <w:t xml:space="preserve"> WEB</w:t>
      </w:r>
      <w:r w:rsidR="4C80A042" w:rsidRPr="7D5620AC">
        <w:rPr>
          <w:rFonts w:ascii="Arial" w:hAnsi="Arial" w:cs="Arial"/>
        </w:rPr>
        <w:t>,</w:t>
      </w:r>
      <w:r w:rsidR="69614EBD" w:rsidRPr="7D5620AC">
        <w:rPr>
          <w:rFonts w:ascii="Arial" w:hAnsi="Arial" w:cs="Arial"/>
        </w:rPr>
        <w:t xml:space="preserve"> com intuito de auxiliar a empresa “</w:t>
      </w:r>
      <w:r w:rsidR="3A2BC12F" w:rsidRPr="7D5620AC">
        <w:rPr>
          <w:rFonts w:ascii="Arial" w:hAnsi="Arial" w:cs="Arial"/>
        </w:rPr>
        <w:t xml:space="preserve">Espaço </w:t>
      </w:r>
      <w:proofErr w:type="spellStart"/>
      <w:r w:rsidR="3A2BC12F" w:rsidRPr="7D5620AC">
        <w:rPr>
          <w:rFonts w:ascii="Arial" w:hAnsi="Arial" w:cs="Arial"/>
        </w:rPr>
        <w:t>Liffa</w:t>
      </w:r>
      <w:proofErr w:type="spellEnd"/>
      <w:r w:rsidR="3A2BC12F" w:rsidRPr="7D5620AC">
        <w:rPr>
          <w:rFonts w:ascii="Arial" w:hAnsi="Arial" w:cs="Arial"/>
        </w:rPr>
        <w:t>”</w:t>
      </w:r>
      <w:r w:rsidR="69614EBD" w:rsidRPr="7D5620AC">
        <w:rPr>
          <w:rFonts w:ascii="Arial" w:hAnsi="Arial" w:cs="Arial"/>
        </w:rPr>
        <w:t xml:space="preserve"> </w:t>
      </w:r>
      <w:r w:rsidR="4C80A042" w:rsidRPr="7D5620AC">
        <w:rPr>
          <w:rFonts w:ascii="Arial" w:hAnsi="Arial" w:cs="Arial"/>
        </w:rPr>
        <w:t>na aquisição de novos clientes</w:t>
      </w:r>
      <w:r w:rsidR="69614EBD" w:rsidRPr="7D5620AC">
        <w:rPr>
          <w:rFonts w:ascii="Arial" w:hAnsi="Arial" w:cs="Arial"/>
        </w:rPr>
        <w:t xml:space="preserve"> e </w:t>
      </w:r>
      <w:r w:rsidR="4C80A042" w:rsidRPr="7D5620AC">
        <w:rPr>
          <w:rFonts w:ascii="Arial" w:hAnsi="Arial" w:cs="Arial"/>
        </w:rPr>
        <w:t>nos seus processos internos de atendimento ao cliente (agendamento de procedimentos).</w:t>
      </w:r>
      <w:r w:rsidR="7C6AA044" w:rsidRPr="7D5620AC">
        <w:rPr>
          <w:rFonts w:ascii="Arial" w:hAnsi="Arial" w:cs="Arial"/>
        </w:rPr>
        <w:t xml:space="preserve"> D</w:t>
      </w:r>
      <w:r w:rsidR="4C80A042" w:rsidRPr="7D5620AC">
        <w:rPr>
          <w:rFonts w:ascii="Arial" w:hAnsi="Arial" w:cs="Arial"/>
        </w:rPr>
        <w:t xml:space="preserve">emonstrando que o uso de novas técnicas </w:t>
      </w:r>
      <w:r w:rsidR="1F5367AE" w:rsidRPr="7D5620AC">
        <w:rPr>
          <w:rFonts w:ascii="Arial" w:hAnsi="Arial" w:cs="Arial"/>
        </w:rPr>
        <w:t xml:space="preserve">tem um papel essencial </w:t>
      </w:r>
      <w:r w:rsidR="7C6AA044" w:rsidRPr="7D5620AC">
        <w:rPr>
          <w:rFonts w:ascii="Arial" w:hAnsi="Arial" w:cs="Arial"/>
        </w:rPr>
        <w:t>no bom desempenho das empresas</w:t>
      </w:r>
      <w:r w:rsidR="4C80A042" w:rsidRPr="7D5620AC">
        <w:rPr>
          <w:rFonts w:ascii="Arial" w:hAnsi="Arial" w:cs="Arial"/>
        </w:rPr>
        <w:t>.</w:t>
      </w:r>
    </w:p>
    <w:p w14:paraId="7B82343A" w14:textId="77777777" w:rsidR="00525A83" w:rsidRDefault="00525A83" w:rsidP="000F245B">
      <w:pPr>
        <w:pStyle w:val="Normal0"/>
        <w:ind w:left="-30"/>
        <w:jc w:val="both"/>
        <w:rPr>
          <w:rFonts w:ascii="Arial" w:hAnsi="Arial" w:cs="Arial"/>
        </w:rPr>
      </w:pPr>
    </w:p>
    <w:p w14:paraId="42CFCB35" w14:textId="77777777" w:rsidR="004C625B" w:rsidRPr="007A3720" w:rsidRDefault="004C625B" w:rsidP="00EE5D97">
      <w:pPr>
        <w:pStyle w:val="Normal0"/>
        <w:ind w:left="-30"/>
        <w:rPr>
          <w:rFonts w:ascii="Arial" w:hAnsi="Arial" w:cs="Arial"/>
          <w:b/>
          <w:bCs/>
        </w:rPr>
      </w:pPr>
    </w:p>
    <w:p w14:paraId="795B4A6C" w14:textId="0E84377F" w:rsidR="00EE5D97" w:rsidRPr="007A3720" w:rsidRDefault="5392CA36" w:rsidP="00EE5D97">
      <w:pPr>
        <w:pStyle w:val="Normal0"/>
        <w:ind w:left="-30"/>
        <w:rPr>
          <w:rFonts w:ascii="Arial" w:hAnsi="Arial" w:cs="Arial"/>
        </w:rPr>
      </w:pPr>
      <w:r w:rsidRPr="64DDF664">
        <w:rPr>
          <w:rFonts w:ascii="Arial" w:hAnsi="Arial" w:cs="Arial"/>
          <w:b/>
          <w:bCs/>
        </w:rPr>
        <w:t xml:space="preserve">PALAVRAS-CHAVE: </w:t>
      </w:r>
      <w:r w:rsidR="6F3211D7" w:rsidRPr="64DDF664">
        <w:rPr>
          <w:rFonts w:ascii="Arial" w:hAnsi="Arial" w:cs="Arial"/>
        </w:rPr>
        <w:t>Tecnologia</w:t>
      </w:r>
      <w:r w:rsidRPr="64DDF664">
        <w:rPr>
          <w:rFonts w:ascii="Arial" w:hAnsi="Arial" w:cs="Arial"/>
        </w:rPr>
        <w:t xml:space="preserve">; </w:t>
      </w:r>
      <w:r w:rsidR="7C6AA044" w:rsidRPr="64DDF664">
        <w:rPr>
          <w:rFonts w:ascii="Arial" w:hAnsi="Arial" w:cs="Arial"/>
        </w:rPr>
        <w:t xml:space="preserve">empresas; </w:t>
      </w:r>
      <w:r w:rsidR="00B63174">
        <w:rPr>
          <w:rFonts w:ascii="Arial" w:hAnsi="Arial" w:cs="Arial"/>
        </w:rPr>
        <w:t>estética</w:t>
      </w:r>
      <w:r w:rsidRPr="64DDF664">
        <w:rPr>
          <w:rFonts w:ascii="Arial" w:hAnsi="Arial" w:cs="Arial"/>
        </w:rPr>
        <w:t>.</w:t>
      </w:r>
    </w:p>
    <w:p w14:paraId="3E42FD5B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2AFE6A18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7D38F2FB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0CCE8657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6A047485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47F70601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6AAE3F95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39CA348F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1D4F2E57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01B171A9" w14:textId="18264A24" w:rsidR="00EE5D97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0FF706D8" w14:textId="12CE560D" w:rsidR="00234963" w:rsidRDefault="00234963" w:rsidP="00EE5D97">
      <w:pPr>
        <w:pStyle w:val="Normal0"/>
        <w:ind w:left="-30"/>
        <w:jc w:val="both"/>
        <w:rPr>
          <w:rFonts w:ascii="Arial" w:hAnsi="Arial" w:cs="Arial"/>
        </w:rPr>
      </w:pPr>
    </w:p>
    <w:p w14:paraId="10C7F270" w14:textId="61AC71A0" w:rsidR="00234963" w:rsidRDefault="00234963" w:rsidP="00EE5D97">
      <w:pPr>
        <w:pStyle w:val="Normal0"/>
        <w:ind w:left="-30"/>
        <w:jc w:val="both"/>
        <w:rPr>
          <w:rFonts w:ascii="Arial" w:hAnsi="Arial" w:cs="Arial"/>
        </w:rPr>
      </w:pPr>
    </w:p>
    <w:p w14:paraId="2F8FF725" w14:textId="77777777" w:rsidR="00234963" w:rsidRPr="007A3720" w:rsidRDefault="00234963" w:rsidP="00EE5D97">
      <w:pPr>
        <w:pStyle w:val="Normal0"/>
        <w:ind w:left="-30"/>
        <w:jc w:val="both"/>
        <w:rPr>
          <w:rFonts w:ascii="Arial" w:hAnsi="Arial" w:cs="Arial"/>
        </w:rPr>
      </w:pPr>
    </w:p>
    <w:p w14:paraId="0F6220C3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428F8D71" w14:textId="77777777" w:rsidR="00EE5D97" w:rsidRPr="007A3720" w:rsidRDefault="00EE5D97" w:rsidP="00EE5D97">
      <w:pPr>
        <w:pStyle w:val="Normal0"/>
        <w:ind w:left="-30"/>
        <w:jc w:val="both"/>
        <w:rPr>
          <w:rFonts w:ascii="Arial" w:hAnsi="Arial" w:cs="Arial"/>
        </w:rPr>
      </w:pPr>
    </w:p>
    <w:p w14:paraId="28976B6D" w14:textId="0DCF34B8" w:rsidR="004C625B" w:rsidRDefault="004C625B" w:rsidP="38053DA6">
      <w:pPr>
        <w:rPr>
          <w:rFonts w:ascii="Arial" w:hAnsi="Arial" w:cs="Arial"/>
        </w:rPr>
      </w:pPr>
    </w:p>
    <w:p w14:paraId="61263076" w14:textId="111E12DC" w:rsidR="00234963" w:rsidRDefault="00234963" w:rsidP="38053DA6">
      <w:pPr>
        <w:rPr>
          <w:rFonts w:ascii="Arial" w:hAnsi="Arial" w:cs="Arial"/>
        </w:rPr>
      </w:pPr>
    </w:p>
    <w:p w14:paraId="49C63C4A" w14:textId="07BB5997" w:rsidR="00234963" w:rsidRDefault="00234963" w:rsidP="38053DA6">
      <w:pPr>
        <w:rPr>
          <w:rFonts w:ascii="Arial" w:hAnsi="Arial" w:cs="Arial"/>
        </w:rPr>
      </w:pPr>
    </w:p>
    <w:p w14:paraId="3968B027" w14:textId="003A87C9" w:rsidR="00B63174" w:rsidRDefault="00B63174" w:rsidP="38053DA6">
      <w:pPr>
        <w:rPr>
          <w:rFonts w:ascii="Arial" w:hAnsi="Arial" w:cs="Arial"/>
        </w:rPr>
      </w:pPr>
    </w:p>
    <w:p w14:paraId="6077E5A9" w14:textId="77777777" w:rsidR="00B63174" w:rsidRDefault="00B63174" w:rsidP="38053DA6">
      <w:pPr>
        <w:rPr>
          <w:rFonts w:ascii="Arial" w:hAnsi="Arial" w:cs="Arial"/>
        </w:rPr>
      </w:pPr>
    </w:p>
    <w:p w14:paraId="6CE20ED9" w14:textId="433E962B" w:rsidR="00234963" w:rsidRPr="007A3720" w:rsidRDefault="00234963" w:rsidP="00083FE7">
      <w:pPr>
        <w:pStyle w:val="Normal0"/>
        <w:ind w:left="-30"/>
        <w:rPr>
          <w:rFonts w:ascii="Arial" w:hAnsi="Arial" w:cs="Arial"/>
          <w:b/>
          <w:bCs/>
        </w:rPr>
      </w:pPr>
      <w:r w:rsidRPr="64DDF664">
        <w:rPr>
          <w:rFonts w:ascii="Arial" w:hAnsi="Arial" w:cs="Arial"/>
          <w:b/>
          <w:bCs/>
        </w:rPr>
        <w:lastRenderedPageBreak/>
        <w:t xml:space="preserve">LISTA DE </w:t>
      </w:r>
      <w:r w:rsidR="00D7538C">
        <w:rPr>
          <w:rFonts w:ascii="Arial" w:hAnsi="Arial" w:cs="Arial"/>
          <w:b/>
          <w:bCs/>
        </w:rPr>
        <w:t>ILUSTRAÇÃO</w:t>
      </w:r>
    </w:p>
    <w:p w14:paraId="3760859B" w14:textId="77777777" w:rsidR="00234963" w:rsidRPr="007A3720" w:rsidRDefault="00234963" w:rsidP="00234963">
      <w:pPr>
        <w:pStyle w:val="Normal0"/>
        <w:ind w:left="-30"/>
        <w:jc w:val="center"/>
        <w:rPr>
          <w:rFonts w:ascii="Arial" w:hAnsi="Arial" w:cs="Arial"/>
          <w:b/>
          <w:bCs/>
        </w:rPr>
      </w:pPr>
    </w:p>
    <w:p w14:paraId="0CF25F02" w14:textId="1DF4A67D" w:rsidR="00234963" w:rsidRPr="007A3720" w:rsidRDefault="00CD3A60" w:rsidP="00234963">
      <w:pPr>
        <w:pStyle w:val="Normal0"/>
        <w:ind w:left="-3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Figura</w:t>
      </w:r>
      <w:r w:rsidR="00234963" w:rsidRPr="64DDF664">
        <w:rPr>
          <w:rFonts w:ascii="Arial" w:hAnsi="Arial" w:cs="Arial"/>
          <w:b/>
          <w:bCs/>
        </w:rPr>
        <w:t xml:space="preserve"> 1 - </w:t>
      </w:r>
      <w:r w:rsidR="00234963" w:rsidRPr="64DDF664">
        <w:rPr>
          <w:rFonts w:ascii="Arial" w:eastAsia="Arial" w:hAnsi="Arial" w:cs="Arial"/>
        </w:rPr>
        <w:t>Mercado Internacional de Beleza</w:t>
      </w:r>
      <w:r w:rsidR="00234963" w:rsidRPr="64DDF664">
        <w:rPr>
          <w:rFonts w:ascii="Arial" w:hAnsi="Arial" w:cs="Arial"/>
        </w:rPr>
        <w:t xml:space="preserve"> ....................................................</w:t>
      </w:r>
      <w:r w:rsidR="00083FE7">
        <w:rPr>
          <w:rFonts w:ascii="Arial" w:hAnsi="Arial" w:cs="Arial"/>
        </w:rPr>
        <w:t>....</w:t>
      </w:r>
      <w:r w:rsidR="00234963" w:rsidRPr="64DDF664">
        <w:rPr>
          <w:rFonts w:ascii="Arial" w:hAnsi="Arial" w:cs="Arial"/>
        </w:rPr>
        <w:t>...</w:t>
      </w:r>
      <w:r w:rsidR="00382CBB">
        <w:rPr>
          <w:rFonts w:ascii="Arial" w:hAnsi="Arial" w:cs="Arial"/>
        </w:rPr>
        <w:t>1</w:t>
      </w:r>
      <w:r w:rsidR="00234963" w:rsidRPr="64DDF664">
        <w:rPr>
          <w:rFonts w:ascii="Arial" w:hAnsi="Arial" w:cs="Arial"/>
        </w:rPr>
        <w:t xml:space="preserve"> </w:t>
      </w:r>
    </w:p>
    <w:p w14:paraId="49337F15" w14:textId="1E24BB8B" w:rsidR="00234963" w:rsidRPr="007A3720" w:rsidRDefault="00CD3A60" w:rsidP="00234963">
      <w:pPr>
        <w:pStyle w:val="Normal0"/>
        <w:ind w:left="-3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Figura</w:t>
      </w:r>
      <w:r w:rsidR="00234963" w:rsidRPr="64DDF664">
        <w:rPr>
          <w:rFonts w:ascii="Arial" w:hAnsi="Arial" w:cs="Arial"/>
          <w:b/>
          <w:bCs/>
        </w:rPr>
        <w:t xml:space="preserve"> 2 - </w:t>
      </w:r>
      <w:r w:rsidR="00234963" w:rsidRPr="64DDF664">
        <w:rPr>
          <w:rFonts w:ascii="Arial" w:hAnsi="Arial" w:cs="Arial"/>
        </w:rPr>
        <w:t>Percepção das dificuldades encontradas no mercado............................</w:t>
      </w:r>
      <w:r w:rsidR="00382CBB">
        <w:rPr>
          <w:rFonts w:ascii="Arial" w:hAnsi="Arial" w:cs="Arial"/>
        </w:rPr>
        <w:t>2</w:t>
      </w:r>
    </w:p>
    <w:p w14:paraId="579F1AAD" w14:textId="77777777" w:rsidR="00234963" w:rsidRDefault="00234963" w:rsidP="00234963">
      <w:pPr>
        <w:spacing w:after="0" w:line="240" w:lineRule="auto"/>
        <w:ind w:left="-30"/>
        <w:rPr>
          <w:rFonts w:ascii="Arial" w:hAnsi="Arial" w:cs="Arial"/>
        </w:rPr>
      </w:pPr>
    </w:p>
    <w:p w14:paraId="772876C2" w14:textId="77777777" w:rsidR="00234963" w:rsidRPr="007A3720" w:rsidRDefault="00234963" w:rsidP="38053DA6">
      <w:pPr>
        <w:rPr>
          <w:rFonts w:ascii="Arial" w:hAnsi="Arial" w:cs="Arial"/>
        </w:rPr>
      </w:pPr>
    </w:p>
    <w:p w14:paraId="47AAAF53" w14:textId="6F2657D3" w:rsidR="004C625B" w:rsidRDefault="004C625B" w:rsidP="004C625B">
      <w:pPr>
        <w:rPr>
          <w:rFonts w:ascii="Arial" w:hAnsi="Arial" w:cs="Arial"/>
        </w:rPr>
      </w:pPr>
    </w:p>
    <w:p w14:paraId="2D042D91" w14:textId="1454ED85" w:rsidR="00234963" w:rsidRDefault="00234963" w:rsidP="004C625B">
      <w:pPr>
        <w:rPr>
          <w:rFonts w:ascii="Arial" w:hAnsi="Arial" w:cs="Arial"/>
        </w:rPr>
      </w:pPr>
    </w:p>
    <w:p w14:paraId="1928B2A1" w14:textId="49597D84" w:rsidR="00234963" w:rsidRDefault="00234963" w:rsidP="004C625B">
      <w:pPr>
        <w:rPr>
          <w:rFonts w:ascii="Arial" w:hAnsi="Arial" w:cs="Arial"/>
        </w:rPr>
      </w:pPr>
    </w:p>
    <w:p w14:paraId="0930FF2F" w14:textId="37BA5377" w:rsidR="00234963" w:rsidRDefault="00234963" w:rsidP="004C625B">
      <w:pPr>
        <w:rPr>
          <w:rFonts w:ascii="Arial" w:hAnsi="Arial" w:cs="Arial"/>
        </w:rPr>
      </w:pPr>
    </w:p>
    <w:p w14:paraId="0220C836" w14:textId="3EAD7A23" w:rsidR="00234963" w:rsidRDefault="00234963" w:rsidP="004C625B">
      <w:pPr>
        <w:rPr>
          <w:rFonts w:ascii="Arial" w:hAnsi="Arial" w:cs="Arial"/>
        </w:rPr>
      </w:pPr>
    </w:p>
    <w:p w14:paraId="2033653D" w14:textId="6EBF9B71" w:rsidR="00234963" w:rsidRDefault="00234963" w:rsidP="004C625B">
      <w:pPr>
        <w:rPr>
          <w:rFonts w:ascii="Arial" w:hAnsi="Arial" w:cs="Arial"/>
        </w:rPr>
      </w:pPr>
    </w:p>
    <w:p w14:paraId="47BB266D" w14:textId="71BDFE7C" w:rsidR="00234963" w:rsidRDefault="00234963" w:rsidP="004C625B">
      <w:pPr>
        <w:rPr>
          <w:rFonts w:ascii="Arial" w:hAnsi="Arial" w:cs="Arial"/>
        </w:rPr>
      </w:pPr>
    </w:p>
    <w:p w14:paraId="20D8C18D" w14:textId="36860448" w:rsidR="00234963" w:rsidRDefault="00234963" w:rsidP="004C625B">
      <w:pPr>
        <w:rPr>
          <w:rFonts w:ascii="Arial" w:hAnsi="Arial" w:cs="Arial"/>
        </w:rPr>
      </w:pPr>
    </w:p>
    <w:p w14:paraId="4E5F11A0" w14:textId="30340E4D" w:rsidR="00234963" w:rsidRDefault="00234963" w:rsidP="004C625B">
      <w:pPr>
        <w:rPr>
          <w:rFonts w:ascii="Arial" w:hAnsi="Arial" w:cs="Arial"/>
        </w:rPr>
      </w:pPr>
    </w:p>
    <w:p w14:paraId="58157E62" w14:textId="4B9E4A58" w:rsidR="00234963" w:rsidRDefault="00234963" w:rsidP="004C625B">
      <w:pPr>
        <w:rPr>
          <w:rFonts w:ascii="Arial" w:hAnsi="Arial" w:cs="Arial"/>
        </w:rPr>
      </w:pPr>
    </w:p>
    <w:p w14:paraId="1296FC85" w14:textId="45623908" w:rsidR="00234963" w:rsidRDefault="00234963" w:rsidP="004C625B">
      <w:pPr>
        <w:rPr>
          <w:rFonts w:ascii="Arial" w:hAnsi="Arial" w:cs="Arial"/>
        </w:rPr>
      </w:pPr>
    </w:p>
    <w:p w14:paraId="6432C304" w14:textId="0A706BDD" w:rsidR="00234963" w:rsidRDefault="00234963" w:rsidP="004C625B">
      <w:pPr>
        <w:rPr>
          <w:rFonts w:ascii="Arial" w:hAnsi="Arial" w:cs="Arial"/>
        </w:rPr>
      </w:pPr>
    </w:p>
    <w:p w14:paraId="15E6B6FC" w14:textId="4F068FC7" w:rsidR="00234963" w:rsidRDefault="00234963" w:rsidP="004C625B">
      <w:pPr>
        <w:rPr>
          <w:rFonts w:ascii="Arial" w:hAnsi="Arial" w:cs="Arial"/>
        </w:rPr>
      </w:pPr>
    </w:p>
    <w:p w14:paraId="49C6A1E7" w14:textId="643E083D" w:rsidR="00234963" w:rsidRDefault="00234963" w:rsidP="004C625B">
      <w:pPr>
        <w:rPr>
          <w:rFonts w:ascii="Arial" w:hAnsi="Arial" w:cs="Arial"/>
        </w:rPr>
      </w:pPr>
    </w:p>
    <w:p w14:paraId="3ACEE686" w14:textId="2E6E7EC5" w:rsidR="00234963" w:rsidRDefault="00234963" w:rsidP="004C625B">
      <w:pPr>
        <w:rPr>
          <w:rFonts w:ascii="Arial" w:hAnsi="Arial" w:cs="Arial"/>
        </w:rPr>
      </w:pPr>
    </w:p>
    <w:p w14:paraId="6002081B" w14:textId="48FDEB05" w:rsidR="00234963" w:rsidRDefault="00234963" w:rsidP="004C625B">
      <w:pPr>
        <w:rPr>
          <w:rFonts w:ascii="Arial" w:hAnsi="Arial" w:cs="Arial"/>
        </w:rPr>
      </w:pPr>
    </w:p>
    <w:p w14:paraId="502DF848" w14:textId="0E9AB75A" w:rsidR="00234963" w:rsidRDefault="00234963" w:rsidP="004C625B">
      <w:pPr>
        <w:rPr>
          <w:rFonts w:ascii="Arial" w:hAnsi="Arial" w:cs="Arial"/>
        </w:rPr>
      </w:pPr>
    </w:p>
    <w:p w14:paraId="6078BF53" w14:textId="1350C5DF" w:rsidR="00234963" w:rsidRDefault="00234963" w:rsidP="004C625B">
      <w:pPr>
        <w:rPr>
          <w:rFonts w:ascii="Arial" w:hAnsi="Arial" w:cs="Arial"/>
        </w:rPr>
      </w:pPr>
    </w:p>
    <w:p w14:paraId="1CC3B303" w14:textId="1AB73A02" w:rsidR="00234963" w:rsidRDefault="00234963" w:rsidP="004C625B">
      <w:pPr>
        <w:rPr>
          <w:rFonts w:ascii="Arial" w:hAnsi="Arial" w:cs="Arial"/>
        </w:rPr>
      </w:pPr>
    </w:p>
    <w:p w14:paraId="02390FE2" w14:textId="62230A92" w:rsidR="00234963" w:rsidRDefault="00234963" w:rsidP="004C625B">
      <w:pPr>
        <w:rPr>
          <w:rFonts w:ascii="Arial" w:hAnsi="Arial" w:cs="Arial"/>
        </w:rPr>
      </w:pPr>
    </w:p>
    <w:p w14:paraId="75596917" w14:textId="02219756" w:rsidR="00234963" w:rsidRDefault="00234963" w:rsidP="004C625B">
      <w:pPr>
        <w:rPr>
          <w:rFonts w:ascii="Arial" w:hAnsi="Arial" w:cs="Arial"/>
        </w:rPr>
      </w:pPr>
    </w:p>
    <w:p w14:paraId="5DB77B02" w14:textId="62F6E17B" w:rsidR="00234963" w:rsidRDefault="00234963" w:rsidP="004C625B">
      <w:pPr>
        <w:rPr>
          <w:rFonts w:ascii="Arial" w:hAnsi="Arial" w:cs="Arial"/>
        </w:rPr>
      </w:pPr>
    </w:p>
    <w:p w14:paraId="34350FCA" w14:textId="72AB85A2" w:rsidR="00234963" w:rsidRDefault="00234963" w:rsidP="004C625B">
      <w:pPr>
        <w:rPr>
          <w:rFonts w:ascii="Arial" w:hAnsi="Arial" w:cs="Arial"/>
        </w:rPr>
      </w:pPr>
    </w:p>
    <w:p w14:paraId="39327C1B" w14:textId="60CFF325" w:rsidR="00234963" w:rsidRDefault="00234963" w:rsidP="004C625B">
      <w:pPr>
        <w:rPr>
          <w:rFonts w:ascii="Arial" w:hAnsi="Arial" w:cs="Arial"/>
        </w:rPr>
      </w:pPr>
    </w:p>
    <w:p w14:paraId="3CD07C3A" w14:textId="253A9590" w:rsidR="00234963" w:rsidRDefault="00234963" w:rsidP="004C625B">
      <w:pPr>
        <w:rPr>
          <w:rFonts w:ascii="Arial" w:hAnsi="Arial" w:cs="Arial"/>
        </w:rPr>
      </w:pPr>
    </w:p>
    <w:p w14:paraId="53887CA5" w14:textId="2E1B489C" w:rsidR="00234963" w:rsidRDefault="00234963" w:rsidP="004C625B">
      <w:pPr>
        <w:rPr>
          <w:rFonts w:ascii="Arial" w:hAnsi="Arial" w:cs="Arial"/>
        </w:rPr>
      </w:pPr>
    </w:p>
    <w:p w14:paraId="67BD4F54" w14:textId="77777777" w:rsidR="00FC79BB" w:rsidRDefault="00FC79BB" w:rsidP="004C625B">
      <w:pPr>
        <w:rPr>
          <w:rFonts w:ascii="Arial" w:hAnsi="Arial" w:cs="Arial"/>
        </w:rPr>
      </w:pPr>
    </w:p>
    <w:p w14:paraId="0E5AB6DE" w14:textId="77777777" w:rsidR="00CD3A60" w:rsidRPr="007A3720" w:rsidRDefault="00CD3A60" w:rsidP="004C625B">
      <w:pPr>
        <w:rPr>
          <w:rFonts w:ascii="Arial" w:hAnsi="Arial" w:cs="Arial"/>
        </w:rPr>
      </w:pPr>
    </w:p>
    <w:p w14:paraId="35199D39" w14:textId="77777777" w:rsidR="00EE5D97" w:rsidRPr="007A3720" w:rsidRDefault="00EE5D97" w:rsidP="00EE5D97">
      <w:pPr>
        <w:pStyle w:val="Normal0"/>
        <w:ind w:left="-30"/>
        <w:jc w:val="center"/>
        <w:rPr>
          <w:rFonts w:ascii="Arial" w:hAnsi="Arial" w:cs="Arial"/>
          <w:b/>
          <w:bCs/>
        </w:rPr>
      </w:pPr>
      <w:r w:rsidRPr="007A3720">
        <w:rPr>
          <w:rFonts w:ascii="Arial" w:hAnsi="Arial" w:cs="Arial"/>
          <w:b/>
          <w:bCs/>
        </w:rPr>
        <w:lastRenderedPageBreak/>
        <w:t>SUMÁRIO</w:t>
      </w:r>
    </w:p>
    <w:p w14:paraId="0515ABD7" w14:textId="77777777" w:rsidR="00EE5D97" w:rsidRPr="007A3720" w:rsidRDefault="00EE5D97" w:rsidP="00011EBA">
      <w:pPr>
        <w:pStyle w:val="Normal0"/>
        <w:rPr>
          <w:rFonts w:ascii="Arial" w:hAnsi="Arial" w:cs="Arial"/>
          <w:b/>
          <w:bCs/>
        </w:rPr>
      </w:pPr>
    </w:p>
    <w:sdt>
      <w:sdtPr>
        <w:id w:val="1557261706"/>
        <w:docPartObj>
          <w:docPartGallery w:val="Table of Contents"/>
          <w:docPartUnique/>
        </w:docPartObj>
      </w:sdtPr>
      <w:sdtEndPr/>
      <w:sdtContent>
        <w:p w14:paraId="24537A67" w14:textId="10940941" w:rsidR="00CB246C" w:rsidRPr="00CB246C" w:rsidRDefault="1EC50E84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2C405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2C405D">
            <w:rPr>
              <w:rFonts w:ascii="Arial" w:hAnsi="Arial" w:cs="Arial"/>
              <w:color w:val="000000" w:themeColor="text1"/>
              <w:sz w:val="24"/>
              <w:szCs w:val="24"/>
            </w:rPr>
            <w:instrText>TOC \o \z \u \h</w:instrText>
          </w:r>
          <w:r w:rsidRPr="002C405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07488163" w:history="1">
            <w:r w:rsidR="00CB246C"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1.INTRODUÇÃO</w:t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_Toc107488163 \h </w:instrText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CB246C"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B99AF" w14:textId="4F3906DE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64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 OBJETIVOS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_Toc107488164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3A75D" w14:textId="1D008CA2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65" w:history="1">
            <w:r w:rsidRPr="00CB246C">
              <w:rPr>
                <w:rStyle w:val="Hyperlink"/>
                <w:rFonts w:ascii="Arial" w:hAnsi="Arial" w:cs="Arial"/>
              </w:rPr>
              <w:t>2.1 Objetivo geral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_Toc107488165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3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2887DFD" w14:textId="17794EA7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66" w:history="1">
            <w:r w:rsidRPr="00CB246C">
              <w:rPr>
                <w:rStyle w:val="Hyperlink"/>
                <w:rFonts w:ascii="Arial" w:hAnsi="Arial" w:cs="Arial"/>
              </w:rPr>
              <w:t>2.2 Objetivos específicos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_Toc107488166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3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9563FA2" w14:textId="42BB1025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67" w:history="1">
            <w:r w:rsidRPr="00CB246C">
              <w:rPr>
                <w:rStyle w:val="Hyperlink"/>
                <w:rFonts w:ascii="Arial" w:hAnsi="Arial" w:cs="Arial"/>
              </w:rPr>
              <w:t>2.3. Justificativa e delimitação do problema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_Toc107488167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4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CD3F2D4" w14:textId="1B06A1BF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68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3. FUNDAMENTAÇÃO TEÓRICA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_Toc107488168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7AC13" w14:textId="57D59E4D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69" w:history="1">
            <w:r w:rsidRPr="00CB246C">
              <w:rPr>
                <w:rStyle w:val="Hyperlink"/>
                <w:rFonts w:ascii="Arial" w:hAnsi="Arial" w:cs="Arial"/>
              </w:rPr>
              <w:t>3.1 O Setor de Beleza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_Toc107488169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4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9310E86" w14:textId="20CB3A38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70" w:history="1">
            <w:r w:rsidRPr="00CB246C">
              <w:rPr>
                <w:rStyle w:val="Hyperlink"/>
                <w:rFonts w:ascii="Arial" w:hAnsi="Arial" w:cs="Arial"/>
              </w:rPr>
              <w:t>3.2 As empresas do mercado estético e a economia brasileira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_Toc107488170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5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A06F84F" w14:textId="2485193C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71" w:history="1">
            <w:r w:rsidRPr="00CB246C">
              <w:rPr>
                <w:rStyle w:val="Hyperlink"/>
                <w:rFonts w:ascii="Arial" w:hAnsi="Arial" w:cs="Arial"/>
              </w:rPr>
              <w:t>3.3 A tecnologia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_Toc107488171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6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870A911" w14:textId="469DBEC4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72" w:history="1">
            <w:r w:rsidRPr="00CB246C">
              <w:rPr>
                <w:rStyle w:val="Hyperlink"/>
                <w:rFonts w:ascii="Arial" w:hAnsi="Arial" w:cs="Arial"/>
              </w:rPr>
              <w:t>3.4 O pós pandemia e o setor de salão de beleza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_Toc107488172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7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512DE20" w14:textId="6831CCB3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73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4. METODOLOGIAS EMPREGADAS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_Toc107488173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02925" w14:textId="250DE4B7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74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5. RESULTADOS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_Toc107488174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76122" w14:textId="66BCA015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75" w:history="1">
            <w:r w:rsidRPr="00CB246C">
              <w:rPr>
                <w:rStyle w:val="Hyperlink"/>
                <w:rFonts w:ascii="Arial" w:hAnsi="Arial" w:cs="Arial"/>
              </w:rPr>
              <w:t>5.1 Solução Inicial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_Toc107488175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10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B763663" w14:textId="1EA2B201" w:rsidR="00CB246C" w:rsidRPr="00CB246C" w:rsidRDefault="00CB246C" w:rsidP="00CB246C">
          <w:pPr>
            <w:pStyle w:val="Sumrio2"/>
            <w:spacing w:line="360" w:lineRule="auto"/>
            <w:jc w:val="both"/>
            <w:rPr>
              <w:rFonts w:ascii="Arial" w:eastAsiaTheme="minorEastAsia" w:hAnsi="Arial" w:cs="Arial"/>
              <w:smallCaps w:val="0"/>
              <w:lang w:eastAsia="pt-BR"/>
            </w:rPr>
          </w:pPr>
          <w:hyperlink w:anchor="_Toc107488176" w:history="1">
            <w:r w:rsidRPr="00CB246C">
              <w:rPr>
                <w:rStyle w:val="Hyperlink"/>
                <w:rFonts w:ascii="Arial" w:hAnsi="Arial" w:cs="Arial"/>
              </w:rPr>
              <w:t>5.2 Solução Final</w:t>
            </w:r>
            <w:r w:rsidRPr="00CB246C">
              <w:rPr>
                <w:rFonts w:ascii="Arial" w:hAnsi="Arial" w:cs="Arial"/>
                <w:webHidden/>
              </w:rPr>
              <w:tab/>
            </w:r>
            <w:r w:rsidRPr="00CB246C">
              <w:rPr>
                <w:rFonts w:ascii="Arial" w:hAnsi="Arial" w:cs="Arial"/>
                <w:webHidden/>
              </w:rPr>
              <w:fldChar w:fldCharType="begin"/>
            </w:r>
            <w:r w:rsidRPr="00CB246C">
              <w:rPr>
                <w:rFonts w:ascii="Arial" w:hAnsi="Arial" w:cs="Arial"/>
                <w:webHidden/>
              </w:rPr>
              <w:instrText xml:space="preserve"> PAGEREF _Toc107488176 \h </w:instrText>
            </w:r>
            <w:r w:rsidRPr="00CB246C">
              <w:rPr>
                <w:rFonts w:ascii="Arial" w:hAnsi="Arial" w:cs="Arial"/>
                <w:webHidden/>
              </w:rPr>
            </w:r>
            <w:r w:rsidRPr="00CB246C">
              <w:rPr>
                <w:rFonts w:ascii="Arial" w:hAnsi="Arial" w:cs="Arial"/>
                <w:webHidden/>
              </w:rPr>
              <w:fldChar w:fldCharType="separate"/>
            </w:r>
            <w:r w:rsidR="00CB1FCC">
              <w:rPr>
                <w:rFonts w:ascii="Arial" w:hAnsi="Arial" w:cs="Arial"/>
                <w:webHidden/>
              </w:rPr>
              <w:t>11</w:t>
            </w:r>
            <w:r w:rsidRPr="00CB246C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111300E" w14:textId="551AE864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77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6. CONSIDERAÇÕES FINAIS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_Toc107488177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D7CDA" w14:textId="5E3C5F34" w:rsidR="00CB246C" w:rsidRPr="00CB246C" w:rsidRDefault="00CB246C" w:rsidP="00CB246C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7488178" w:history="1">
            <w:r w:rsidRPr="00CB246C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REFERÊNCIAS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_Toc107488178 \h </w:instrTex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B1FC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Pr="00CB246C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CCE17" w14:textId="2FB7DB46" w:rsidR="1EC50E84" w:rsidRDefault="1EC50E84" w:rsidP="002C405D">
          <w:pPr>
            <w:pStyle w:val="Sumrio1"/>
            <w:tabs>
              <w:tab w:val="right" w:leader="dot" w:pos="9060"/>
            </w:tabs>
            <w:jc w:val="both"/>
            <w:rPr>
              <w:rFonts w:ascii="Calibri" w:hAnsi="Calibri" w:cs="Calibri"/>
            </w:rPr>
          </w:pPr>
          <w:r w:rsidRPr="002C405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B9E565D" w14:textId="5A40D2ED" w:rsidR="00EC0225" w:rsidRPr="007A3720" w:rsidRDefault="00EC0225" w:rsidP="00EC0225">
      <w:pPr>
        <w:pStyle w:val="Normal0"/>
        <w:spacing w:line="360" w:lineRule="auto"/>
        <w:ind w:left="-30"/>
        <w:jc w:val="both"/>
        <w:rPr>
          <w:rFonts w:ascii="Arial" w:hAnsi="Arial" w:cs="Arial"/>
          <w:b/>
          <w:bCs/>
          <w:sz w:val="28"/>
          <w:szCs w:val="28"/>
        </w:rPr>
      </w:pPr>
    </w:p>
    <w:p w14:paraId="1584CED4" w14:textId="397FE019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311B1676" w14:textId="2B6A2CEC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223123B1" w14:textId="568B639A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38DA1EF9" w14:textId="0A45A2F1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76E43657" w14:textId="0F2D4E3E" w:rsidR="00EC0225" w:rsidRPr="007A3720" w:rsidRDefault="00EC0225" w:rsidP="00CB246C">
      <w:pPr>
        <w:pStyle w:val="Normal0"/>
        <w:spacing w:after="240" w:line="360" w:lineRule="auto"/>
        <w:jc w:val="both"/>
        <w:rPr>
          <w:b/>
          <w:bCs/>
        </w:rPr>
      </w:pPr>
    </w:p>
    <w:p w14:paraId="320978D3" w14:textId="553449CD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11B773DC" w14:textId="54A71223" w:rsidR="00EC0225" w:rsidRPr="007A3720" w:rsidRDefault="00EC0225" w:rsidP="64DDF664">
      <w:pPr>
        <w:pStyle w:val="Normal0"/>
        <w:spacing w:after="240" w:line="360" w:lineRule="auto"/>
        <w:ind w:left="-30"/>
        <w:jc w:val="both"/>
        <w:rPr>
          <w:b/>
          <w:bCs/>
        </w:rPr>
      </w:pPr>
    </w:p>
    <w:p w14:paraId="2A7A2368" w14:textId="2AAD05F4" w:rsidR="00EC0225" w:rsidRPr="000F245B" w:rsidRDefault="00EC0225" w:rsidP="000F245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sectPr w:rsidR="00EC0225" w:rsidRPr="000F245B" w:rsidSect="00EC0225">
          <w:headerReference w:type="default" r:id="rId12"/>
          <w:footerReference w:type="defaul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DE77CC6" w14:textId="3F4E9E25" w:rsidR="6C2DE850" w:rsidRDefault="6C2DE850" w:rsidP="1EC50E84">
      <w:pPr>
        <w:pStyle w:val="Ttulo1"/>
        <w:spacing w:after="240"/>
        <w:rPr>
          <w:rFonts w:ascii="Arial" w:hAnsi="Arial" w:cs="Arial"/>
        </w:rPr>
      </w:pPr>
      <w:bookmarkStart w:id="1" w:name="_Toc107488163"/>
      <w:r w:rsidRPr="3E7B0583">
        <w:rPr>
          <w:rFonts w:ascii="Arial" w:hAnsi="Arial" w:cs="Arial"/>
        </w:rPr>
        <w:lastRenderedPageBreak/>
        <w:t>1.I</w:t>
      </w:r>
      <w:r w:rsidR="7E85D11B" w:rsidRPr="3E7B0583">
        <w:rPr>
          <w:rFonts w:ascii="Arial" w:hAnsi="Arial" w:cs="Arial"/>
        </w:rPr>
        <w:t>NTRODUÇÃO</w:t>
      </w:r>
      <w:bookmarkEnd w:id="1"/>
    </w:p>
    <w:p w14:paraId="346154CD" w14:textId="15837AD0" w:rsidR="1EC50E84" w:rsidRDefault="03E48AEB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Segundo pesquisa publicada em abril de 2020</w:t>
      </w:r>
      <w:r w:rsidR="00A04187">
        <w:rPr>
          <w:rFonts w:ascii="Arial" w:hAnsi="Arial" w:cs="Arial"/>
          <w:sz w:val="24"/>
          <w:szCs w:val="24"/>
        </w:rPr>
        <w:t>,</w:t>
      </w:r>
      <w:r w:rsidRPr="7D5620AC">
        <w:rPr>
          <w:rFonts w:ascii="Arial" w:hAnsi="Arial" w:cs="Arial"/>
          <w:sz w:val="24"/>
          <w:szCs w:val="24"/>
        </w:rPr>
        <w:t xml:space="preserve"> pelo site da Forbes, o setor de beleza é um dos que mais cresceram nos últimos anos, sendo que o Brasil é o quarto maior mercado de beleza e cuidados pessoais no mundo. </w:t>
      </w:r>
    </w:p>
    <w:p w14:paraId="1C895C65" w14:textId="2C94AC10" w:rsidR="64DDF664" w:rsidRDefault="00296A9D" w:rsidP="00CB246C">
      <w:pPr>
        <w:spacing w:after="0" w:line="360" w:lineRule="auto"/>
        <w:ind w:firstLine="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Figura</w:t>
      </w:r>
      <w:r w:rsidR="64DDF664" w:rsidRPr="64DDF664">
        <w:rPr>
          <w:rFonts w:ascii="Arial" w:eastAsia="Arial" w:hAnsi="Arial" w:cs="Arial"/>
          <w:b/>
          <w:bCs/>
          <w:sz w:val="24"/>
          <w:szCs w:val="24"/>
        </w:rPr>
        <w:t xml:space="preserve"> 1</w:t>
      </w:r>
      <w:r w:rsidR="64DDF664" w:rsidRPr="64DDF664">
        <w:rPr>
          <w:rFonts w:ascii="Arial" w:eastAsia="Arial" w:hAnsi="Arial" w:cs="Arial"/>
          <w:sz w:val="24"/>
          <w:szCs w:val="24"/>
        </w:rPr>
        <w:t xml:space="preserve"> – Mercado Internacional de Beleza</w:t>
      </w:r>
    </w:p>
    <w:p w14:paraId="1DD03256" w14:textId="17DFAAAB" w:rsidR="64DDF664" w:rsidRDefault="64DDF664" w:rsidP="00CB246C">
      <w:pPr>
        <w:spacing w:after="0" w:line="360" w:lineRule="auto"/>
        <w:ind w:firstLine="567"/>
        <w:jc w:val="center"/>
      </w:pPr>
      <w:r>
        <w:rPr>
          <w:noProof/>
        </w:rPr>
        <w:drawing>
          <wp:inline distT="0" distB="0" distL="0" distR="0" wp14:anchorId="3124F446" wp14:editId="4E62FE75">
            <wp:extent cx="4572000" cy="3105150"/>
            <wp:effectExtent l="0" t="0" r="0" b="0"/>
            <wp:docPr id="2087066222" name="Imagem 2087066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09D" w14:textId="3E2A27C0" w:rsidR="64DDF664" w:rsidRPr="00CB246C" w:rsidRDefault="64DDF664" w:rsidP="00CB246C">
      <w:pPr>
        <w:spacing w:line="360" w:lineRule="auto"/>
        <w:ind w:firstLine="567"/>
        <w:jc w:val="center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96A9D">
        <w:rPr>
          <w:rFonts w:ascii="Arial" w:eastAsia="Calibri" w:hAnsi="Arial" w:cs="Arial"/>
          <w:color w:val="000000" w:themeColor="text1"/>
          <w:sz w:val="20"/>
          <w:szCs w:val="20"/>
        </w:rPr>
        <w:t>Fonte</w:t>
      </w:r>
      <w:r w:rsidR="00296A9D" w:rsidRPr="00296A9D">
        <w:rPr>
          <w:rFonts w:ascii="Arial" w:eastAsia="Calibri" w:hAnsi="Arial" w:cs="Arial"/>
          <w:color w:val="000000" w:themeColor="text1"/>
          <w:sz w:val="20"/>
          <w:szCs w:val="20"/>
        </w:rPr>
        <w:t xml:space="preserve">: </w:t>
      </w:r>
      <w:hyperlink r:id="rId16" w:history="1">
        <w:r w:rsidR="00296A9D" w:rsidRPr="00296A9D">
          <w:rPr>
            <w:rStyle w:val="Hyperlink"/>
            <w:rFonts w:ascii="Arial" w:eastAsia="Calibri" w:hAnsi="Arial" w:cs="Arial"/>
            <w:color w:val="000000" w:themeColor="text1"/>
            <w:sz w:val="20"/>
            <w:szCs w:val="20"/>
            <w:u w:val="none"/>
          </w:rPr>
          <w:t>https://forbes.com.br/principal/2020/07/brasil-e-o-quarto-maior-mercado-de-beleza-e-cuidados-pessoais-do-mundo/</w:t>
        </w:r>
      </w:hyperlink>
      <w:r w:rsidR="00296A9D" w:rsidRPr="00296A9D">
        <w:rPr>
          <w:rFonts w:ascii="Arial" w:eastAsia="Calibri" w:hAnsi="Arial" w:cs="Arial"/>
          <w:color w:val="000000" w:themeColor="text1"/>
          <w:sz w:val="20"/>
          <w:szCs w:val="20"/>
        </w:rPr>
        <w:t>, 2020.</w:t>
      </w:r>
    </w:p>
    <w:p w14:paraId="623E5AD2" w14:textId="62CE684B" w:rsidR="03E48AEB" w:rsidRDefault="03E48AEB" w:rsidP="00CB246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Entretanto, destaca-se de forma preocupante o segmento de salão de beleza, que necessita de seus clientes presencialmente para o desenvolvimento de seus serviços</w:t>
      </w:r>
      <w:r w:rsidR="00A04187">
        <w:rPr>
          <w:rFonts w:ascii="Arial" w:hAnsi="Arial" w:cs="Arial"/>
          <w:sz w:val="24"/>
          <w:szCs w:val="24"/>
        </w:rPr>
        <w:t>. Esse setor, foi</w:t>
      </w:r>
      <w:r w:rsidRPr="7D5620AC">
        <w:rPr>
          <w:rFonts w:ascii="Arial" w:hAnsi="Arial" w:cs="Arial"/>
          <w:sz w:val="24"/>
          <w:szCs w:val="24"/>
        </w:rPr>
        <w:t xml:space="preserve"> o mais afetado pelos efeitos da pandemia </w:t>
      </w:r>
      <w:r w:rsidR="00584DAB">
        <w:rPr>
          <w:rFonts w:ascii="Arial" w:hAnsi="Arial" w:cs="Arial"/>
          <w:sz w:val="24"/>
          <w:szCs w:val="24"/>
        </w:rPr>
        <w:t>SARS-CoV-2</w:t>
      </w:r>
      <w:r w:rsidRPr="7D5620AC">
        <w:rPr>
          <w:rFonts w:ascii="Arial" w:hAnsi="Arial" w:cs="Arial"/>
          <w:sz w:val="24"/>
          <w:szCs w:val="24"/>
        </w:rPr>
        <w:t xml:space="preserve">, conforme pesquisa efetuada pela </w:t>
      </w:r>
      <w:proofErr w:type="spellStart"/>
      <w:r w:rsidRPr="7D5620AC">
        <w:rPr>
          <w:rFonts w:ascii="Arial" w:hAnsi="Arial" w:cs="Arial"/>
          <w:sz w:val="24"/>
          <w:szCs w:val="24"/>
        </w:rPr>
        <w:t>Beauty</w:t>
      </w:r>
      <w:proofErr w:type="spellEnd"/>
      <w:r w:rsidRPr="7D5620AC">
        <w:rPr>
          <w:rFonts w:ascii="Arial" w:hAnsi="Arial" w:cs="Arial"/>
          <w:sz w:val="24"/>
          <w:szCs w:val="24"/>
        </w:rPr>
        <w:t xml:space="preserve"> Fair e Radar Pesquisas de forma online, </w:t>
      </w:r>
      <w:r w:rsidR="00A04187">
        <w:rPr>
          <w:rFonts w:ascii="Arial" w:hAnsi="Arial" w:cs="Arial"/>
          <w:sz w:val="24"/>
          <w:szCs w:val="24"/>
        </w:rPr>
        <w:t xml:space="preserve">publicada </w:t>
      </w:r>
      <w:r w:rsidRPr="7D5620AC">
        <w:rPr>
          <w:rFonts w:ascii="Arial" w:hAnsi="Arial" w:cs="Arial"/>
          <w:sz w:val="24"/>
          <w:szCs w:val="24"/>
        </w:rPr>
        <w:t xml:space="preserve">em </w:t>
      </w:r>
      <w:r w:rsidR="64DDF664" w:rsidRPr="7D5620AC">
        <w:rPr>
          <w:rFonts w:ascii="Arial" w:hAnsi="Arial" w:cs="Arial"/>
          <w:sz w:val="24"/>
          <w:szCs w:val="24"/>
        </w:rPr>
        <w:t>10 de agosto de 2020.</w:t>
      </w:r>
    </w:p>
    <w:p w14:paraId="190EE67F" w14:textId="7D3C5118" w:rsidR="1EC50E84" w:rsidRDefault="03E48AEB" w:rsidP="00CB246C">
      <w:pPr>
        <w:pStyle w:val="Normal0"/>
        <w:spacing w:line="36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7F3F6135">
        <w:rPr>
          <w:rFonts w:ascii="Arial" w:hAnsi="Arial" w:cs="Arial"/>
          <w:sz w:val="20"/>
          <w:szCs w:val="20"/>
        </w:rPr>
        <w:t>Entre as constatações, nota-se, por exemplo, que 84% dos cabeleireiros solicitaram o auxílio emergencial, mas que apenas 39% tiveram acesso ao benefício de R$ 600. Ainda, 11% responderam que os salões onde trabalhavam fecharam em definitivo e 47% afirmaram que se sentem seguros para realizar os atendimentos seguindo os protocolos exigidos para o segmento. (2020 - Fonte: https://www.beautyfair.com.br/pesquisa-revela-impacto-da-pandemia-para-profissionais-de-beleza/)</w:t>
      </w:r>
    </w:p>
    <w:p w14:paraId="59BB8876" w14:textId="4986C07F" w:rsidR="1EC50E84" w:rsidRDefault="1EC50E84" w:rsidP="00CB246C">
      <w:pPr>
        <w:pStyle w:val="Normal0"/>
        <w:spacing w:line="360" w:lineRule="auto"/>
        <w:ind w:left="2124"/>
        <w:jc w:val="both"/>
      </w:pPr>
    </w:p>
    <w:p w14:paraId="74F698E2" w14:textId="4841652E" w:rsidR="00151223" w:rsidRDefault="344DB40E" w:rsidP="00CB246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F3F6135">
        <w:rPr>
          <w:rFonts w:ascii="Arial" w:hAnsi="Arial" w:cs="Arial"/>
          <w:sz w:val="24"/>
          <w:szCs w:val="24"/>
        </w:rPr>
        <w:lastRenderedPageBreak/>
        <w:t>Diante do impacto da pandemia muitas empresas deixaram de existir e as que sobreviveram deparam-se com um mercado em processo lento de recuperação. Neste novo cenário pós-pandemia</w:t>
      </w:r>
      <w:r w:rsidR="00A04187">
        <w:rPr>
          <w:rFonts w:ascii="Arial" w:hAnsi="Arial" w:cs="Arial"/>
          <w:sz w:val="24"/>
          <w:szCs w:val="24"/>
        </w:rPr>
        <w:t>,</w:t>
      </w:r>
      <w:r w:rsidRPr="7F3F6135">
        <w:rPr>
          <w:rFonts w:ascii="Arial" w:hAnsi="Arial" w:cs="Arial"/>
          <w:sz w:val="24"/>
          <w:szCs w:val="24"/>
        </w:rPr>
        <w:t xml:space="preserve"> as empresas precisam se destacar para manter e conquistar novos clientes.</w:t>
      </w:r>
      <w:r w:rsidR="00A04187">
        <w:rPr>
          <w:rFonts w:ascii="Arial" w:hAnsi="Arial" w:cs="Arial"/>
          <w:sz w:val="24"/>
          <w:szCs w:val="24"/>
        </w:rPr>
        <w:t xml:space="preserve"> A figura abaixo demonstra as principais dificuldades encontradas pelos comerciantes:</w:t>
      </w:r>
    </w:p>
    <w:p w14:paraId="4FF503D4" w14:textId="6624847D" w:rsidR="64DDF664" w:rsidRDefault="00296A9D" w:rsidP="00CB1FCC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E400EC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 xml:space="preserve"> -</w:t>
      </w:r>
      <w:r w:rsidR="64DDF664" w:rsidRPr="64DDF664">
        <w:rPr>
          <w:rFonts w:ascii="Arial" w:hAnsi="Arial" w:cs="Arial"/>
          <w:sz w:val="24"/>
          <w:szCs w:val="24"/>
        </w:rPr>
        <w:t xml:space="preserve"> Percepção das dificuldades encontradas no mercado.</w:t>
      </w:r>
    </w:p>
    <w:p w14:paraId="691E7662" w14:textId="398CE122" w:rsidR="64DDF664" w:rsidRDefault="64DDF664" w:rsidP="00CB246C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2FD37019" wp14:editId="5ED16623">
            <wp:extent cx="4572000" cy="1819275"/>
            <wp:effectExtent l="0" t="0" r="0" b="0"/>
            <wp:docPr id="1909142497" name="Imagem 190914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DC59" w14:textId="58FB1261" w:rsidR="64DDF664" w:rsidRPr="00CB246C" w:rsidRDefault="64DDF664" w:rsidP="00CB246C">
      <w:pPr>
        <w:spacing w:after="0" w:line="360" w:lineRule="auto"/>
        <w:jc w:val="center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D3A60">
        <w:rPr>
          <w:rFonts w:ascii="Arial" w:eastAsia="Calibri" w:hAnsi="Arial" w:cs="Arial"/>
          <w:color w:val="000000" w:themeColor="text1"/>
          <w:sz w:val="20"/>
          <w:szCs w:val="20"/>
        </w:rPr>
        <w:t xml:space="preserve">Fonte: </w:t>
      </w:r>
      <w:r w:rsidR="00CD3A60" w:rsidRPr="00CD3A60">
        <w:rPr>
          <w:rFonts w:ascii="Arial" w:eastAsia="Calibri" w:hAnsi="Arial" w:cs="Arial"/>
          <w:color w:val="000000" w:themeColor="text1"/>
          <w:sz w:val="20"/>
          <w:szCs w:val="20"/>
        </w:rPr>
        <w:t>&lt;</w:t>
      </w:r>
      <w:hyperlink r:id="rId18" w:history="1">
        <w:r w:rsidR="00CD3A60" w:rsidRPr="00CD3A60">
          <w:rPr>
            <w:rStyle w:val="Hyperlink"/>
            <w:rFonts w:ascii="Arial" w:eastAsia="Calibri" w:hAnsi="Arial" w:cs="Arial"/>
            <w:color w:val="000000" w:themeColor="text1"/>
            <w:sz w:val="20"/>
            <w:szCs w:val="20"/>
            <w:u w:val="none"/>
          </w:rPr>
          <w:t>https://repositorio.ufu.br/bitstream/123456789/30982/4/C</w:t>
        </w:r>
        <w:r w:rsidR="00CD3A60" w:rsidRPr="00CD3A60">
          <w:rPr>
            <w:rStyle w:val="Hyperlink"/>
            <w:rFonts w:ascii="Arial" w:eastAsia="Calibri" w:hAnsi="Arial" w:cs="Arial"/>
            <w:color w:val="000000" w:themeColor="text1"/>
            <w:sz w:val="20"/>
            <w:szCs w:val="20"/>
            <w:u w:val="none"/>
          </w:rPr>
          <w:t>riaçãoDaInterface</w:t>
        </w:r>
        <w:r w:rsidR="00CD3A60" w:rsidRPr="00CD3A60">
          <w:rPr>
            <w:rStyle w:val="Hyperlink"/>
            <w:rFonts w:ascii="Arial" w:eastAsia="Calibri" w:hAnsi="Arial" w:cs="Arial"/>
            <w:color w:val="000000" w:themeColor="text1"/>
            <w:sz w:val="20"/>
            <w:szCs w:val="20"/>
            <w:u w:val="none"/>
          </w:rPr>
          <w:t>.pdf</w:t>
        </w:r>
      </w:hyperlink>
      <w:r w:rsidR="00CD3A60" w:rsidRPr="00CD3A60">
        <w:rPr>
          <w:rFonts w:ascii="Arial" w:eastAsia="Calibri" w:hAnsi="Arial" w:cs="Arial"/>
          <w:color w:val="000000" w:themeColor="text1"/>
          <w:sz w:val="20"/>
          <w:szCs w:val="20"/>
        </w:rPr>
        <w:t xml:space="preserve">&gt;, </w:t>
      </w:r>
      <w:r w:rsidRPr="00CD3A60">
        <w:rPr>
          <w:rFonts w:ascii="Arial" w:eastAsia="Calibri" w:hAnsi="Arial" w:cs="Arial"/>
          <w:color w:val="000000" w:themeColor="text1"/>
          <w:sz w:val="20"/>
          <w:szCs w:val="20"/>
        </w:rPr>
        <w:t>2020</w:t>
      </w:r>
      <w:r w:rsidR="00CD3A60" w:rsidRPr="00CD3A60">
        <w:rPr>
          <w:rFonts w:ascii="Arial" w:eastAsia="Calibri" w:hAnsi="Arial" w:cs="Arial"/>
          <w:color w:val="000000" w:themeColor="text1"/>
          <w:sz w:val="20"/>
          <w:szCs w:val="20"/>
        </w:rPr>
        <w:t>.</w:t>
      </w:r>
    </w:p>
    <w:p w14:paraId="2728C201" w14:textId="186BD375" w:rsidR="00EC0225" w:rsidRPr="007A3720" w:rsidRDefault="48DB4950" w:rsidP="00CB246C">
      <w:pPr>
        <w:spacing w:before="24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Para a elaboração deste trabalho foi apresentado um problema da empresa de estética “</w:t>
      </w:r>
      <w:r w:rsidR="3A2BC12F" w:rsidRPr="7D5620AC">
        <w:rPr>
          <w:rFonts w:ascii="Arial" w:hAnsi="Arial" w:cs="Arial"/>
          <w:sz w:val="24"/>
          <w:szCs w:val="24"/>
        </w:rPr>
        <w:t xml:space="preserve">Espaço </w:t>
      </w:r>
      <w:proofErr w:type="spellStart"/>
      <w:r w:rsidR="3A2BC12F" w:rsidRPr="7D5620AC">
        <w:rPr>
          <w:rFonts w:ascii="Arial" w:hAnsi="Arial" w:cs="Arial"/>
          <w:sz w:val="24"/>
          <w:szCs w:val="24"/>
        </w:rPr>
        <w:t>Liffa</w:t>
      </w:r>
      <w:proofErr w:type="spellEnd"/>
      <w:r w:rsidR="3A2BC12F" w:rsidRPr="7D5620AC">
        <w:rPr>
          <w:rFonts w:ascii="Arial" w:hAnsi="Arial" w:cs="Arial"/>
          <w:sz w:val="24"/>
          <w:szCs w:val="24"/>
        </w:rPr>
        <w:t>”</w:t>
      </w:r>
      <w:r w:rsidRPr="7D5620AC">
        <w:rPr>
          <w:rFonts w:ascii="Arial" w:hAnsi="Arial" w:cs="Arial"/>
          <w:sz w:val="24"/>
          <w:szCs w:val="24"/>
        </w:rPr>
        <w:t xml:space="preserve">, que encontra dificuldades na aquisição de novos clientes, manutenção dos atuais frequentadores e em seus processos de agendamento de atendimento, </w:t>
      </w:r>
      <w:r w:rsidR="00A04187">
        <w:rPr>
          <w:rFonts w:ascii="Arial" w:hAnsi="Arial" w:cs="Arial"/>
          <w:sz w:val="24"/>
          <w:szCs w:val="24"/>
        </w:rPr>
        <w:t>que era realizado manualmente</w:t>
      </w:r>
      <w:r w:rsidRPr="7D5620AC">
        <w:rPr>
          <w:rFonts w:ascii="Arial" w:hAnsi="Arial" w:cs="Arial"/>
          <w:sz w:val="24"/>
          <w:szCs w:val="24"/>
        </w:rPr>
        <w:t>. Essas situações acabam criando uma oportunidade de reestruturação de seus processos de agendamento e inserção em plataformas online e uma busca pelo marketing digital, que visa por meio da internet divulgação e comercialização de seus produtos e serviços.</w:t>
      </w:r>
    </w:p>
    <w:p w14:paraId="61A772B5" w14:textId="23BF690B" w:rsidR="00EC0225" w:rsidRPr="00334DDC" w:rsidRDefault="48DB4950" w:rsidP="00CB246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>Uma maneira de trazer inovação dentro des</w:t>
      </w:r>
      <w:r w:rsidR="00A04187">
        <w:rPr>
          <w:rFonts w:ascii="Arial" w:hAnsi="Arial" w:cs="Arial"/>
          <w:sz w:val="24"/>
          <w:szCs w:val="24"/>
        </w:rPr>
        <w:t>s</w:t>
      </w:r>
      <w:r w:rsidRPr="64DDF664">
        <w:rPr>
          <w:rFonts w:ascii="Arial" w:hAnsi="Arial" w:cs="Arial"/>
          <w:sz w:val="24"/>
          <w:szCs w:val="24"/>
        </w:rPr>
        <w:t xml:space="preserve">es ambientes consolidados é </w:t>
      </w:r>
      <w:r w:rsidR="00A04187">
        <w:rPr>
          <w:rFonts w:ascii="Arial" w:hAnsi="Arial" w:cs="Arial"/>
          <w:sz w:val="24"/>
          <w:szCs w:val="24"/>
        </w:rPr>
        <w:t xml:space="preserve">a </w:t>
      </w:r>
      <w:r w:rsidR="00A04187" w:rsidRPr="64DDF664">
        <w:rPr>
          <w:rFonts w:ascii="Arial" w:hAnsi="Arial" w:cs="Arial"/>
          <w:sz w:val="24"/>
          <w:szCs w:val="24"/>
        </w:rPr>
        <w:t>inclusão</w:t>
      </w:r>
      <w:r w:rsidRPr="64DDF664">
        <w:rPr>
          <w:rFonts w:ascii="Arial" w:hAnsi="Arial" w:cs="Arial"/>
          <w:sz w:val="24"/>
          <w:szCs w:val="24"/>
        </w:rPr>
        <w:t xml:space="preserve"> de </w:t>
      </w:r>
      <w:r w:rsidR="1667AAD9" w:rsidRPr="64DDF664">
        <w:rPr>
          <w:rFonts w:ascii="Arial" w:hAnsi="Arial" w:cs="Arial"/>
          <w:sz w:val="24"/>
          <w:szCs w:val="24"/>
        </w:rPr>
        <w:t>novos métodos</w:t>
      </w:r>
      <w:r w:rsidRPr="64DDF664">
        <w:rPr>
          <w:rFonts w:ascii="Arial" w:hAnsi="Arial" w:cs="Arial"/>
          <w:sz w:val="24"/>
          <w:szCs w:val="24"/>
        </w:rPr>
        <w:t xml:space="preserve">. Um exemplo disso seria a utilização de um sistema de agendamento online </w:t>
      </w:r>
      <w:r w:rsidR="000F3F20">
        <w:rPr>
          <w:rFonts w:ascii="Arial" w:hAnsi="Arial" w:cs="Arial"/>
          <w:sz w:val="24"/>
          <w:szCs w:val="24"/>
        </w:rPr>
        <w:t>para agilizar e facilitar o processo</w:t>
      </w:r>
      <w:r w:rsidRPr="64DDF664">
        <w:rPr>
          <w:rFonts w:ascii="Arial" w:hAnsi="Arial" w:cs="Arial"/>
          <w:sz w:val="24"/>
          <w:szCs w:val="24"/>
        </w:rPr>
        <w:t>, traz</w:t>
      </w:r>
      <w:r w:rsidR="000F3F20">
        <w:rPr>
          <w:rFonts w:ascii="Arial" w:hAnsi="Arial" w:cs="Arial"/>
          <w:sz w:val="24"/>
          <w:szCs w:val="24"/>
        </w:rPr>
        <w:t>endo</w:t>
      </w:r>
      <w:r w:rsidRPr="64DDF664">
        <w:rPr>
          <w:rFonts w:ascii="Arial" w:hAnsi="Arial" w:cs="Arial"/>
          <w:sz w:val="24"/>
          <w:szCs w:val="24"/>
        </w:rPr>
        <w:t xml:space="preserve"> a possibilidade </w:t>
      </w:r>
      <w:r w:rsidR="000F3F20">
        <w:rPr>
          <w:rFonts w:ascii="Arial" w:hAnsi="Arial" w:cs="Arial"/>
          <w:sz w:val="24"/>
          <w:szCs w:val="24"/>
        </w:rPr>
        <w:t>de um levantamento de dados</w:t>
      </w:r>
      <w:r w:rsidRPr="64DDF664">
        <w:rPr>
          <w:rFonts w:ascii="Arial" w:hAnsi="Arial" w:cs="Arial"/>
          <w:sz w:val="24"/>
          <w:szCs w:val="24"/>
        </w:rPr>
        <w:t xml:space="preserve"> estatístic</w:t>
      </w:r>
      <w:r w:rsidR="000F3F20">
        <w:rPr>
          <w:rFonts w:ascii="Arial" w:hAnsi="Arial" w:cs="Arial"/>
          <w:sz w:val="24"/>
          <w:szCs w:val="24"/>
        </w:rPr>
        <w:t>o</w:t>
      </w:r>
      <w:r w:rsidRPr="64DDF664">
        <w:rPr>
          <w:rFonts w:ascii="Arial" w:hAnsi="Arial" w:cs="Arial"/>
          <w:sz w:val="24"/>
          <w:szCs w:val="24"/>
        </w:rPr>
        <w:t xml:space="preserve">s de venda e </w:t>
      </w:r>
      <w:r w:rsidR="000F3F20">
        <w:rPr>
          <w:rFonts w:ascii="Arial" w:hAnsi="Arial" w:cs="Arial"/>
          <w:sz w:val="24"/>
          <w:szCs w:val="24"/>
        </w:rPr>
        <w:t>para uma</w:t>
      </w:r>
      <w:r w:rsidRPr="64DDF664">
        <w:rPr>
          <w:rFonts w:ascii="Arial" w:hAnsi="Arial" w:cs="Arial"/>
          <w:sz w:val="24"/>
          <w:szCs w:val="24"/>
        </w:rPr>
        <w:t xml:space="preserve"> melhor</w:t>
      </w:r>
      <w:r w:rsidR="000F3F20">
        <w:rPr>
          <w:rFonts w:ascii="Arial" w:hAnsi="Arial" w:cs="Arial"/>
          <w:sz w:val="24"/>
          <w:szCs w:val="24"/>
        </w:rPr>
        <w:t>ia n</w:t>
      </w:r>
      <w:r w:rsidRPr="64DDF664">
        <w:rPr>
          <w:rFonts w:ascii="Arial" w:hAnsi="Arial" w:cs="Arial"/>
          <w:sz w:val="24"/>
          <w:szCs w:val="24"/>
        </w:rPr>
        <w:t>o atendimento.</w:t>
      </w:r>
    </w:p>
    <w:p w14:paraId="64F2AEE4" w14:textId="5FF5D117" w:rsidR="00B94660" w:rsidRPr="00334DDC" w:rsidRDefault="175322CC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Portanto, este relatório busca fazer um levantamento de como o uso da tecnologia tem papel fundamental no auxílio de micro e pequenos negócios</w:t>
      </w:r>
      <w:del w:id="2" w:author="Danilo Mistrinel" w:date="2022-05-21T13:38:00Z">
        <w:r w:rsidRPr="7D5620AC" w:rsidDel="175322CC">
          <w:rPr>
            <w:rFonts w:ascii="Arial" w:hAnsi="Arial" w:cs="Arial"/>
            <w:sz w:val="24"/>
            <w:szCs w:val="24"/>
          </w:rPr>
          <w:delText>,</w:delText>
        </w:r>
      </w:del>
      <w:r w:rsidRPr="7D5620AC">
        <w:rPr>
          <w:rFonts w:ascii="Arial" w:hAnsi="Arial" w:cs="Arial"/>
          <w:sz w:val="24"/>
          <w:szCs w:val="24"/>
        </w:rPr>
        <w:t xml:space="preserve"> no processo de aquisição, comunicação e interação com os seus clientes.</w:t>
      </w:r>
    </w:p>
    <w:p w14:paraId="44D686A3" w14:textId="5F517490" w:rsidR="00EC0225" w:rsidRPr="00334DDC" w:rsidRDefault="175322CC" w:rsidP="00CB1FCC">
      <w:pPr>
        <w:pStyle w:val="Ttulo1"/>
        <w:spacing w:before="240" w:after="240"/>
        <w:rPr>
          <w:rFonts w:ascii="Arial" w:hAnsi="Arial" w:cs="Arial"/>
        </w:rPr>
      </w:pPr>
      <w:bookmarkStart w:id="3" w:name="_Toc59167329"/>
      <w:bookmarkStart w:id="4" w:name="_Toc59167598"/>
      <w:bookmarkStart w:id="5" w:name="_Toc54014602"/>
      <w:bookmarkStart w:id="6" w:name="_Toc2117648952"/>
      <w:bookmarkStart w:id="7" w:name="_Toc107488164"/>
      <w:r w:rsidRPr="3E7B0583">
        <w:rPr>
          <w:rFonts w:ascii="Arial" w:hAnsi="Arial" w:cs="Arial"/>
        </w:rPr>
        <w:t>2. OBJETIVOS</w:t>
      </w:r>
      <w:bookmarkEnd w:id="3"/>
      <w:bookmarkEnd w:id="4"/>
      <w:bookmarkEnd w:id="5"/>
      <w:bookmarkEnd w:id="6"/>
      <w:bookmarkEnd w:id="7"/>
    </w:p>
    <w:p w14:paraId="74F7EA69" w14:textId="311F94E1" w:rsidR="00EC0225" w:rsidRPr="00F91396" w:rsidRDefault="0CA0DC0E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16777186"/>
      <w:bookmarkStart w:id="9" w:name="_Toc1224513197"/>
      <w:bookmarkStart w:id="10" w:name="_Toc107488165"/>
      <w:r w:rsidRPr="3E7B05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2.1 </w:t>
      </w:r>
      <w:r w:rsidR="175322CC" w:rsidRPr="3E7B0583">
        <w:rPr>
          <w:rFonts w:ascii="Arial" w:hAnsi="Arial" w:cs="Arial"/>
          <w:b/>
          <w:bCs/>
          <w:color w:val="auto"/>
          <w:sz w:val="24"/>
          <w:szCs w:val="24"/>
        </w:rPr>
        <w:t>Objetivo geral</w:t>
      </w:r>
      <w:bookmarkEnd w:id="8"/>
      <w:bookmarkEnd w:id="9"/>
      <w:bookmarkEnd w:id="10"/>
    </w:p>
    <w:p w14:paraId="0D7AA1B9" w14:textId="031BFCC8" w:rsidR="00EC0225" w:rsidRPr="00F91396" w:rsidRDefault="175322CC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O objetivo deste projeto é realizar pesquisas com base em publicações acadêmicas, entrevistas junto a profissionais atuantes no ramo da estética e pesquisas cientificas focadas no impacto do uso de recursos tecnológicos dentro de pequenos negócios, a fim de que seja possível obter como produto final a criação de soluções mediante a utilização de recursos tecnológicos, páginas web e softwares de gerenciamento, com a finalidade de auxiliar nos problemas enfrentados pelo salão de beleza “</w:t>
      </w:r>
      <w:r w:rsidR="40E18C39" w:rsidRPr="7D5620AC">
        <w:rPr>
          <w:rFonts w:ascii="Arial" w:hAnsi="Arial" w:cs="Arial"/>
          <w:sz w:val="24"/>
          <w:szCs w:val="24"/>
        </w:rPr>
        <w:t xml:space="preserve">Espaço </w:t>
      </w:r>
      <w:proofErr w:type="spellStart"/>
      <w:r w:rsidR="40E18C39" w:rsidRPr="7D5620AC">
        <w:rPr>
          <w:rFonts w:ascii="Arial" w:hAnsi="Arial" w:cs="Arial"/>
          <w:sz w:val="24"/>
          <w:szCs w:val="24"/>
        </w:rPr>
        <w:t>Liffa</w:t>
      </w:r>
      <w:proofErr w:type="spellEnd"/>
      <w:r w:rsidR="40E18C39" w:rsidRPr="7D5620AC">
        <w:rPr>
          <w:rFonts w:ascii="Arial" w:hAnsi="Arial" w:cs="Arial"/>
          <w:sz w:val="24"/>
          <w:szCs w:val="24"/>
        </w:rPr>
        <w:t>”.</w:t>
      </w:r>
    </w:p>
    <w:p w14:paraId="6836FF8E" w14:textId="531E3C62" w:rsidR="00EC0225" w:rsidRPr="00F91396" w:rsidRDefault="40E18C39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Destacando a empresa </w:t>
      </w:r>
      <w:r w:rsidR="175322CC" w:rsidRPr="7D5620AC">
        <w:rPr>
          <w:rFonts w:ascii="Arial" w:hAnsi="Arial" w:cs="Arial"/>
          <w:sz w:val="24"/>
          <w:szCs w:val="24"/>
        </w:rPr>
        <w:t xml:space="preserve">em meio à um mercado competitivo que vem se empenhando para se recuperar do cenário pós pandemia e com a aplicação de métodos científicos e empíricos que possam auxiliar nesse processo. No caso em tela, sendo crucial e preponderante o uso de soluções oriundas da tecnologia da informação. </w:t>
      </w:r>
    </w:p>
    <w:p w14:paraId="6C696275" w14:textId="6EB08DD0" w:rsidR="00EC0225" w:rsidRPr="00F91396" w:rsidRDefault="48DB4950" w:rsidP="00CB246C">
      <w:pPr>
        <w:spacing w:after="240"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Além do desenvolvimento, da aquisição de conhecimentos e de informações acadêmicas durante as pesquisas e entrevistas; como </w:t>
      </w:r>
      <w:proofErr w:type="gramStart"/>
      <w:r w:rsidRPr="7D5620AC">
        <w:rPr>
          <w:rFonts w:ascii="Arial" w:hAnsi="Arial" w:cs="Arial"/>
          <w:sz w:val="24"/>
          <w:szCs w:val="24"/>
        </w:rPr>
        <w:t>resultado final</w:t>
      </w:r>
      <w:proofErr w:type="gramEnd"/>
      <w:r w:rsidRPr="7D5620AC">
        <w:rPr>
          <w:rFonts w:ascii="Arial" w:hAnsi="Arial" w:cs="Arial"/>
          <w:sz w:val="24"/>
          <w:szCs w:val="24"/>
        </w:rPr>
        <w:t xml:space="preserve">, visa-se o desenvolvimento de uma página web, que contenha em seu </w:t>
      </w:r>
      <w:r w:rsidR="00476743" w:rsidRPr="7D5620AC">
        <w:rPr>
          <w:rFonts w:ascii="Arial" w:hAnsi="Arial" w:cs="Arial"/>
          <w:sz w:val="24"/>
          <w:szCs w:val="24"/>
        </w:rPr>
        <w:t>escopo recursos</w:t>
      </w:r>
      <w:r w:rsidRPr="7D5620AC">
        <w:rPr>
          <w:rFonts w:ascii="Arial" w:hAnsi="Arial" w:cs="Arial"/>
          <w:sz w:val="24"/>
          <w:szCs w:val="24"/>
        </w:rPr>
        <w:t xml:space="preserve"> de marketing digital e um software para agendamento de procedimentos estéticos. A implementação do produto permitirá que a empresa consiga aumentar a captação de novos clientes, a importantíssima manutenção dos atuais </w:t>
      </w:r>
      <w:r w:rsidR="00476743" w:rsidRPr="7D5620AC">
        <w:rPr>
          <w:rFonts w:ascii="Arial" w:hAnsi="Arial" w:cs="Arial"/>
          <w:sz w:val="24"/>
          <w:szCs w:val="24"/>
        </w:rPr>
        <w:t>e</w:t>
      </w:r>
      <w:r w:rsidRPr="7D5620AC">
        <w:rPr>
          <w:rFonts w:ascii="Arial" w:hAnsi="Arial" w:cs="Arial"/>
          <w:sz w:val="24"/>
          <w:szCs w:val="24"/>
        </w:rPr>
        <w:t xml:space="preserve"> a melhoria substancial no processo de agendamento de procedimentos ligados às áreas de tratamento capilar, tratamentos faciais, manicure e correlatos.</w:t>
      </w:r>
    </w:p>
    <w:p w14:paraId="2CD28E65" w14:textId="3D477396" w:rsidR="00EC0225" w:rsidRPr="00F91396" w:rsidRDefault="0CA0DC0E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211695799"/>
      <w:bookmarkStart w:id="12" w:name="_Toc638373062"/>
      <w:bookmarkStart w:id="13" w:name="_Toc107488166"/>
      <w:r w:rsidRPr="3E7B0583">
        <w:rPr>
          <w:rFonts w:ascii="Arial" w:hAnsi="Arial" w:cs="Arial"/>
          <w:b/>
          <w:bCs/>
          <w:color w:val="auto"/>
          <w:sz w:val="24"/>
          <w:szCs w:val="24"/>
        </w:rPr>
        <w:t xml:space="preserve">2.2 </w:t>
      </w:r>
      <w:r w:rsidR="175322CC" w:rsidRPr="3E7B0583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  <w:bookmarkEnd w:id="11"/>
      <w:bookmarkEnd w:id="12"/>
      <w:bookmarkEnd w:id="13"/>
    </w:p>
    <w:p w14:paraId="24AD7815" w14:textId="186ADFC5" w:rsidR="00EC0225" w:rsidRPr="00334DDC" w:rsidRDefault="1EC50E84" w:rsidP="00CB246C">
      <w:pPr>
        <w:pStyle w:val="Normal0"/>
        <w:numPr>
          <w:ilvl w:val="0"/>
          <w:numId w:val="17"/>
        </w:numPr>
        <w:spacing w:line="360" w:lineRule="auto"/>
        <w:jc w:val="both"/>
        <w:rPr>
          <w:rFonts w:asciiTheme="minorHAnsi" w:eastAsiaTheme="minorEastAsia" w:hAnsiTheme="minorHAnsi" w:cstheme="minorBidi"/>
        </w:rPr>
      </w:pPr>
      <w:r w:rsidRPr="1EC50E84">
        <w:rPr>
          <w:rFonts w:ascii="Arial" w:hAnsi="Arial" w:cs="Arial"/>
        </w:rPr>
        <w:t>Desenvolver ferramenta administrativa para gestão e captação de clientes</w:t>
      </w:r>
      <w:r w:rsidR="175322CC" w:rsidRPr="1EC50E84">
        <w:rPr>
          <w:rFonts w:ascii="Arial" w:hAnsi="Arial" w:cs="Arial"/>
        </w:rPr>
        <w:t>;</w:t>
      </w:r>
    </w:p>
    <w:p w14:paraId="2DE48ABB" w14:textId="15DB1FDF" w:rsidR="00EC0225" w:rsidRPr="00334DDC" w:rsidRDefault="175322CC" w:rsidP="00CB246C">
      <w:pPr>
        <w:pStyle w:val="Normal0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3E7B0583">
        <w:rPr>
          <w:rFonts w:ascii="Arial" w:hAnsi="Arial" w:cs="Arial"/>
        </w:rPr>
        <w:t>Identificação dos problemas enfrentados pela empresa: dificuldade de destaque no mercado, visibilidade na internet e melhorias no gerenciamento de processos;</w:t>
      </w:r>
    </w:p>
    <w:p w14:paraId="33AAFE41" w14:textId="52752987" w:rsidR="00EC0225" w:rsidRPr="00334DDC" w:rsidRDefault="175322CC" w:rsidP="00CB246C">
      <w:pPr>
        <w:pStyle w:val="Normal0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1EC50E84">
        <w:rPr>
          <w:rFonts w:ascii="Arial" w:hAnsi="Arial" w:cs="Arial"/>
        </w:rPr>
        <w:t>Desenvolver técnicas de T.I para desenvolvimento de software com framework web; que utilize banco de dados, script, uso de API, acessibilidade, controle de versão e testes.</w:t>
      </w:r>
    </w:p>
    <w:p w14:paraId="41E8C0AE" w14:textId="77777777" w:rsidR="00EC0225" w:rsidRPr="00334DDC" w:rsidRDefault="00EC0225" w:rsidP="00CB246C">
      <w:pPr>
        <w:pStyle w:val="Normal0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334DDC">
        <w:rPr>
          <w:rFonts w:ascii="Arial" w:hAnsi="Arial" w:cs="Arial"/>
        </w:rPr>
        <w:t>Descrever o problema e como serão os passos dados para a resolução dele;</w:t>
      </w:r>
    </w:p>
    <w:p w14:paraId="1934AE7A" w14:textId="2DEA150C" w:rsidR="00EC0225" w:rsidRPr="00334DDC" w:rsidRDefault="175322CC" w:rsidP="00CB246C">
      <w:pPr>
        <w:pStyle w:val="Normal0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3E7B0583">
        <w:rPr>
          <w:rFonts w:ascii="Arial" w:hAnsi="Arial" w:cs="Arial"/>
        </w:rPr>
        <w:lastRenderedPageBreak/>
        <w:t>Com base na pesquisa efetuada no cliente, o intuito do projeto é desenvolver novos processos de trabalho com o objetivo de auxiliar resolução do problema nos agendamentos de procedimentos estéticos;</w:t>
      </w:r>
    </w:p>
    <w:p w14:paraId="6D8F90B8" w14:textId="264D2295" w:rsidR="175322CC" w:rsidRDefault="175322CC" w:rsidP="00CB246C">
      <w:pPr>
        <w:pStyle w:val="Normal0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</w:rPr>
      </w:pPr>
      <w:r w:rsidRPr="1EC50E84">
        <w:rPr>
          <w:rFonts w:ascii="Arial" w:hAnsi="Arial" w:cs="Arial"/>
        </w:rPr>
        <w:t>Promover melhores resultados com o objetivo de influenciar a utilização de meios tecnológicos melhorando a interação cliente/empresa.</w:t>
      </w:r>
    </w:p>
    <w:p w14:paraId="10DFE102" w14:textId="4B1C8F67" w:rsidR="00EC0225" w:rsidRPr="00334DDC" w:rsidRDefault="175322CC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59167330"/>
      <w:bookmarkStart w:id="15" w:name="_Toc59167599"/>
      <w:bookmarkStart w:id="16" w:name="_Toc506958553"/>
      <w:bookmarkStart w:id="17" w:name="_Toc853514891"/>
      <w:bookmarkStart w:id="18" w:name="_Toc107488167"/>
      <w:r w:rsidRPr="3E7B0583">
        <w:rPr>
          <w:rFonts w:ascii="Arial" w:hAnsi="Arial" w:cs="Arial"/>
          <w:b/>
          <w:bCs/>
          <w:color w:val="auto"/>
          <w:sz w:val="24"/>
          <w:szCs w:val="24"/>
        </w:rPr>
        <w:t>2.3. Justificativa e delimitação do problema</w:t>
      </w:r>
      <w:bookmarkEnd w:id="14"/>
      <w:bookmarkEnd w:id="15"/>
      <w:bookmarkEnd w:id="16"/>
      <w:bookmarkEnd w:id="17"/>
      <w:bookmarkEnd w:id="18"/>
    </w:p>
    <w:p w14:paraId="38C1698D" w14:textId="50FC2F27" w:rsidR="00CA0A05" w:rsidRDefault="48DB4950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Em conversa com a proprietária do salão de beleza surgiu uma pergunta que acabou se tornando o objetivo norteador da pesquisa: “O que fazer para conquistar novos</w:t>
      </w:r>
      <w:r w:rsidR="00CA0A05" w:rsidRPr="7D5620AC">
        <w:rPr>
          <w:rFonts w:ascii="Arial" w:hAnsi="Arial" w:cs="Arial"/>
          <w:sz w:val="24"/>
          <w:szCs w:val="24"/>
        </w:rPr>
        <w:t xml:space="preserve"> </w:t>
      </w:r>
      <w:r w:rsidRPr="7D5620AC">
        <w:rPr>
          <w:rFonts w:ascii="Arial" w:hAnsi="Arial" w:cs="Arial"/>
          <w:sz w:val="24"/>
          <w:szCs w:val="24"/>
        </w:rPr>
        <w:t>clientes?”.</w:t>
      </w:r>
    </w:p>
    <w:p w14:paraId="05591A50" w14:textId="0B29F33A" w:rsidR="175322CC" w:rsidRDefault="03E48AEB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Então, o diálogo se baseou nas dificuldades de buscar novos clientes, assim como também em resolver os problemas de agendamento de horários para procedimentos estéticos. Além disso, detectou-se nas entrevistas que a implementação de novos procedimentos durante a rotina de trabalho </w:t>
      </w:r>
      <w:del w:id="19" w:author="Danilo Mistrinel" w:date="2022-05-21T14:05:00Z">
        <w:r w:rsidRPr="7D5620AC" w:rsidDel="03E48AEB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7D5620AC">
        <w:rPr>
          <w:rFonts w:ascii="Arial" w:hAnsi="Arial" w:cs="Arial"/>
          <w:sz w:val="24"/>
          <w:szCs w:val="24"/>
        </w:rPr>
        <w:t>permitiriam a empresa reinventar-se mediante a utilização de tecnologias para ajudar a melhorar a divulgação dos serviços oferecidos e dos produtos comercializados naquele estabelecimento.</w:t>
      </w:r>
    </w:p>
    <w:p w14:paraId="30846E90" w14:textId="4FE790E2" w:rsidR="00EC0225" w:rsidRPr="00334DDC" w:rsidRDefault="48DB4950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Com base nisso e sabendo que diversos outros comércios e empresas passam por dificuldades pós pandemia, surgiu a oportunidade perfeita de criar um estudo baseado nesses fatores e incluir a tecnologia da informação, que permite uma melhora na comunicação entre cliente e empresa na oferta de novos serviços e produtos específicos da área da beleza.</w:t>
      </w:r>
    </w:p>
    <w:p w14:paraId="2DA2AD6A" w14:textId="6A7489E3" w:rsidR="00EC0225" w:rsidRPr="00334DDC" w:rsidRDefault="48DB4950" w:rsidP="00CB1FCC">
      <w:pPr>
        <w:pStyle w:val="Ttulo1"/>
        <w:spacing w:before="240" w:after="240"/>
        <w:rPr>
          <w:rFonts w:ascii="Arial" w:hAnsi="Arial" w:cs="Arial"/>
        </w:rPr>
      </w:pPr>
      <w:bookmarkStart w:id="20" w:name="_Toc59167600"/>
      <w:bookmarkStart w:id="21" w:name="_Toc1053963994"/>
      <w:bookmarkStart w:id="22" w:name="_Toc757192662"/>
      <w:bookmarkStart w:id="23" w:name="_Toc107488168"/>
      <w:r w:rsidRPr="64DDF664">
        <w:rPr>
          <w:rFonts w:ascii="Arial" w:hAnsi="Arial" w:cs="Arial"/>
        </w:rPr>
        <w:t xml:space="preserve">3. </w:t>
      </w:r>
      <w:bookmarkEnd w:id="20"/>
      <w:r w:rsidR="64BB985C" w:rsidRPr="64DDF664">
        <w:rPr>
          <w:rFonts w:ascii="Arial" w:hAnsi="Arial" w:cs="Arial"/>
        </w:rPr>
        <w:t>FUNDAMENTAÇÃO TEÓRICA</w:t>
      </w:r>
      <w:bookmarkEnd w:id="21"/>
      <w:bookmarkEnd w:id="22"/>
      <w:bookmarkEnd w:id="23"/>
    </w:p>
    <w:p w14:paraId="58508F5E" w14:textId="6C30D56A" w:rsidR="007167B9" w:rsidRPr="0003600B" w:rsidRDefault="2B015304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807407854"/>
      <w:bookmarkStart w:id="25" w:name="_Toc481543577"/>
      <w:bookmarkStart w:id="26" w:name="_Toc107488169"/>
      <w:r w:rsidRPr="3E7B0583">
        <w:rPr>
          <w:rFonts w:ascii="Arial" w:hAnsi="Arial" w:cs="Arial"/>
          <w:b/>
          <w:bCs/>
          <w:color w:val="auto"/>
          <w:sz w:val="24"/>
          <w:szCs w:val="24"/>
        </w:rPr>
        <w:t>3.1 O Setor de Beleza</w:t>
      </w:r>
      <w:bookmarkEnd w:id="24"/>
      <w:bookmarkEnd w:id="25"/>
      <w:bookmarkEnd w:id="26"/>
    </w:p>
    <w:p w14:paraId="68CC8BFC" w14:textId="7BB44BEE" w:rsidR="007167B9" w:rsidRPr="00334DDC" w:rsidRDefault="03E48AEB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Segundo a autora </w:t>
      </w:r>
      <w:r w:rsidR="64DDF664" w:rsidRPr="7D5620AC">
        <w:rPr>
          <w:rFonts w:ascii="Arial" w:eastAsia="Arial" w:hAnsi="Arial" w:cs="Arial"/>
          <w:sz w:val="24"/>
          <w:szCs w:val="24"/>
        </w:rPr>
        <w:t xml:space="preserve">Ruth Helena </w:t>
      </w:r>
      <w:proofErr w:type="spellStart"/>
      <w:r w:rsidR="64DDF664" w:rsidRPr="7D5620AC">
        <w:rPr>
          <w:rFonts w:ascii="Arial" w:eastAsia="Arial" w:hAnsi="Arial" w:cs="Arial"/>
          <w:sz w:val="24"/>
          <w:szCs w:val="24"/>
        </w:rPr>
        <w:t>Dweck</w:t>
      </w:r>
      <w:proofErr w:type="spellEnd"/>
      <w:r w:rsidR="64DDF664" w:rsidRPr="7D5620AC">
        <w:rPr>
          <w:rFonts w:ascii="Arial" w:eastAsia="Arial" w:hAnsi="Arial" w:cs="Arial"/>
          <w:sz w:val="24"/>
          <w:szCs w:val="24"/>
        </w:rPr>
        <w:t xml:space="preserve"> em seu trabalho “A beleza como variável econômica — Reflexo nos mercados de trabalho e de bens e serviços”, publicado em 1999</w:t>
      </w:r>
      <w:ins w:id="27" w:author="Danilo Mistrinel" w:date="2022-05-21T14:25:00Z">
        <w:r w:rsidR="64DDF664" w:rsidRPr="7D5620AC">
          <w:rPr>
            <w:rFonts w:ascii="Arial" w:eastAsia="Arial" w:hAnsi="Arial" w:cs="Arial"/>
            <w:sz w:val="24"/>
            <w:szCs w:val="24"/>
          </w:rPr>
          <w:t>,</w:t>
        </w:r>
      </w:ins>
      <w:r w:rsidRPr="7D5620AC">
        <w:rPr>
          <w:rFonts w:ascii="Arial" w:hAnsi="Arial" w:cs="Arial"/>
          <w:sz w:val="24"/>
          <w:szCs w:val="24"/>
        </w:rPr>
        <w:t xml:space="preserve"> o mercado de beleza e estética é formado pelos setores de cosméticos, salões de beleza, </w:t>
      </w:r>
      <w:r w:rsidR="00476743" w:rsidRPr="7D5620AC">
        <w:rPr>
          <w:rFonts w:ascii="Arial" w:hAnsi="Arial" w:cs="Arial"/>
          <w:sz w:val="24"/>
          <w:szCs w:val="24"/>
        </w:rPr>
        <w:t>consultorias etc.</w:t>
      </w:r>
      <w:r w:rsidRPr="7D5620AC">
        <w:rPr>
          <w:rFonts w:ascii="Arial" w:hAnsi="Arial" w:cs="Arial"/>
          <w:sz w:val="24"/>
          <w:szCs w:val="24"/>
        </w:rPr>
        <w:t>, sendo responsável por gerar seis milhões de oportunidades de trabalho (diretos ou indiretos).</w:t>
      </w:r>
    </w:p>
    <w:p w14:paraId="7E2ECA5F" w14:textId="565CCFCC" w:rsidR="007167B9" w:rsidRPr="00334DDC" w:rsidRDefault="03E48AEB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As atividades de higiene, beleza e estética pessoal</w:t>
      </w:r>
      <w:del w:id="28" w:author="Danilo Mistrinel" w:date="2022-05-21T14:26:00Z">
        <w:r w:rsidRPr="7D5620AC" w:rsidDel="03E48AEB">
          <w:rPr>
            <w:rFonts w:ascii="Arial" w:hAnsi="Arial" w:cs="Arial"/>
            <w:sz w:val="24"/>
            <w:szCs w:val="24"/>
          </w:rPr>
          <w:delText>,</w:delText>
        </w:r>
      </w:del>
      <w:r w:rsidRPr="7D5620AC">
        <w:rPr>
          <w:rFonts w:ascii="Arial" w:hAnsi="Arial" w:cs="Arial"/>
          <w:sz w:val="24"/>
          <w:szCs w:val="24"/>
        </w:rPr>
        <w:t xml:space="preserve"> estão inseridas no setor de serviços intitulado serviços pessoais. Tais serviços exigem conhecimento </w:t>
      </w:r>
      <w:r w:rsidRPr="7D5620AC">
        <w:rPr>
          <w:rFonts w:ascii="Arial" w:hAnsi="Arial" w:cs="Arial"/>
          <w:sz w:val="24"/>
          <w:szCs w:val="24"/>
        </w:rPr>
        <w:lastRenderedPageBreak/>
        <w:t>especializado ou específico, tendo pouca tecnologia empregada, na qual muitos deles são personalizados, isto é, realizados de forma personalizada para cada cliente. As ocupações mais relevantes desse segmento são: cabeleireiros, manicures, pedicures, barbeiros; massagistas, esteticistas, técnicos de esporte das academias de ginástica, ioga e dança, calistas e trabalhadores de clínicas de estética, institutos de beleza e afins.</w:t>
      </w:r>
    </w:p>
    <w:p w14:paraId="048B9E76" w14:textId="63DD50FD" w:rsidR="00CA0A05" w:rsidRPr="00334DDC" w:rsidRDefault="03E48AEB" w:rsidP="00CB246C">
      <w:pPr>
        <w:spacing w:line="360" w:lineRule="auto"/>
        <w:ind w:firstLine="567"/>
        <w:jc w:val="both"/>
        <w:rPr>
          <w:del w:id="29" w:author="Patricia Nakazawa Siqueira" w:date="2022-05-14T13:56:00Z"/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 xml:space="preserve">Tendo os Salões de Beleza como foco principal, a norma ABNT NBR 16283 usa a seguinte terminologia: </w:t>
      </w:r>
    </w:p>
    <w:p w14:paraId="68D0224A" w14:textId="35AB5D4E" w:rsidR="3E7B0583" w:rsidRDefault="3E7B0583" w:rsidP="00CB246C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ja-JP"/>
        </w:rPr>
      </w:pPr>
    </w:p>
    <w:p w14:paraId="51F97B6C" w14:textId="01AE1415" w:rsidR="007167B9" w:rsidRPr="0003600B" w:rsidRDefault="1EC50E84" w:rsidP="00CB246C">
      <w:pPr>
        <w:pStyle w:val="Normal0"/>
        <w:spacing w:after="240" w:line="36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7D5620AC">
        <w:rPr>
          <w:rFonts w:ascii="Arial" w:hAnsi="Arial" w:cs="Arial"/>
          <w:sz w:val="20"/>
          <w:szCs w:val="20"/>
        </w:rPr>
        <w:t>Estabelecimento cuja  atividade  é  a prestação  de  serviços  direta ou  por  meio  de  parceiros que  se  utilizam  de sua  estrutura  especializada,  para  atividades como corte, penteado, alisamento, coloração, descoloração, alongamento e nutrição de cabelos e barba, como também de</w:t>
      </w:r>
      <w:del w:id="30" w:author="Danilo Mistrinel" w:date="2022-05-21T14:28:00Z">
        <w:r w:rsidRPr="7D5620AC" w:rsidDel="1EC50E84">
          <w:rPr>
            <w:rFonts w:ascii="Arial" w:hAnsi="Arial" w:cs="Arial"/>
            <w:sz w:val="20"/>
            <w:szCs w:val="20"/>
          </w:rPr>
          <w:delText xml:space="preserve">  </w:delText>
        </w:r>
      </w:del>
      <w:r w:rsidRPr="7D5620AC">
        <w:rPr>
          <w:rFonts w:ascii="Arial" w:hAnsi="Arial" w:cs="Arial"/>
          <w:sz w:val="20"/>
          <w:szCs w:val="20"/>
        </w:rPr>
        <w:t xml:space="preserve">  embelezamento  de  pés  e  mãos,  depilações,  embelezamento  do  olhar,  maquiagem, estética corporal, capilar e facial, venda de artigos, acessórios, cosméticos  e  outros  produtos  que  visam  à  boa imagem e bem-estar dos clientes. (ABNT NBR 16283 NBR16283 Salão de beleza - Terminologia)</w:t>
      </w:r>
    </w:p>
    <w:p w14:paraId="423E5B1C" w14:textId="710E8B1C" w:rsidR="00CA0A05" w:rsidRPr="0003600B" w:rsidRDefault="2B015304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1" w:name="_Toc1319787105"/>
      <w:bookmarkStart w:id="32" w:name="_Toc1368628835"/>
      <w:bookmarkStart w:id="33" w:name="_Toc107488170"/>
      <w:r w:rsidRPr="00D96172">
        <w:rPr>
          <w:rFonts w:ascii="Arial" w:hAnsi="Arial" w:cs="Arial"/>
          <w:b/>
          <w:bCs/>
          <w:color w:val="auto"/>
          <w:sz w:val="24"/>
          <w:szCs w:val="24"/>
        </w:rPr>
        <w:t>3.2 As empresas do mercado estético e a economia brasileira</w:t>
      </w:r>
      <w:bookmarkEnd w:id="31"/>
      <w:bookmarkEnd w:id="32"/>
      <w:bookmarkEnd w:id="33"/>
    </w:p>
    <w:p w14:paraId="3A47C9BF" w14:textId="058AD9F5" w:rsidR="00334DDC" w:rsidRPr="00334DDC" w:rsidRDefault="4D3DBAFC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F3F6135">
        <w:rPr>
          <w:rFonts w:ascii="Arial" w:hAnsi="Arial" w:cs="Arial"/>
          <w:sz w:val="24"/>
          <w:szCs w:val="24"/>
        </w:rPr>
        <w:t xml:space="preserve">Economia pode ser conceituada como conjunto de relações econômicas visando a criação e comercialização de bens de consumo, materiais ou serviços, que visam o mínimo existencial para provimento do </w:t>
      </w:r>
      <w:r w:rsidR="00476743" w:rsidRPr="7F3F6135">
        <w:rPr>
          <w:rFonts w:ascii="Arial" w:hAnsi="Arial" w:cs="Arial"/>
          <w:sz w:val="24"/>
          <w:szCs w:val="24"/>
        </w:rPr>
        <w:t>bem-estar</w:t>
      </w:r>
      <w:r w:rsidRPr="7F3F6135">
        <w:rPr>
          <w:rFonts w:ascii="Arial" w:hAnsi="Arial" w:cs="Arial"/>
          <w:sz w:val="24"/>
          <w:szCs w:val="24"/>
        </w:rPr>
        <w:t xml:space="preserve"> humano, em atividades mercantis. Uma empresa é uma organização econômica que se baseia em explorar um ramo de negócio e oferecer serviços ou bens de consumo.</w:t>
      </w:r>
    </w:p>
    <w:p w14:paraId="6B1AAAC2" w14:textId="704CF8B7" w:rsidR="1EC50E84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F3F6135">
        <w:rPr>
          <w:rFonts w:ascii="Arial" w:hAnsi="Arial" w:cs="Arial"/>
          <w:sz w:val="24"/>
          <w:szCs w:val="24"/>
        </w:rPr>
        <w:t xml:space="preserve">Um dos ramos de destaque da economia global é o setor de estética e beleza, esse setor é responsável por grande fatia da movimentação financeira atual. </w:t>
      </w:r>
      <w:r w:rsidR="03E48AEB" w:rsidRPr="7F3F6135">
        <w:rPr>
          <w:rFonts w:ascii="Arial" w:hAnsi="Arial" w:cs="Arial"/>
          <w:sz w:val="24"/>
          <w:szCs w:val="24"/>
        </w:rPr>
        <w:t xml:space="preserve">Segundo o artigo de mercado da empresa </w:t>
      </w:r>
      <w:proofErr w:type="spellStart"/>
      <w:r w:rsidRPr="7F3F6135">
        <w:rPr>
          <w:rFonts w:ascii="Arial" w:hAnsi="Arial" w:cs="Arial"/>
          <w:sz w:val="24"/>
          <w:szCs w:val="24"/>
        </w:rPr>
        <w:t>Buyco</w:t>
      </w:r>
      <w:proofErr w:type="spellEnd"/>
      <w:r w:rsidRPr="7F3F6135">
        <w:rPr>
          <w:rFonts w:ascii="Arial" w:hAnsi="Arial" w:cs="Arial"/>
          <w:sz w:val="24"/>
          <w:szCs w:val="24"/>
        </w:rPr>
        <w:t xml:space="preserve"> (2020)</w:t>
      </w:r>
      <w:r w:rsidR="03E48AEB" w:rsidRPr="7F3F6135">
        <w:rPr>
          <w:rFonts w:ascii="Arial" w:hAnsi="Arial" w:cs="Arial"/>
          <w:sz w:val="24"/>
          <w:szCs w:val="24"/>
        </w:rPr>
        <w:t>,</w:t>
      </w:r>
      <w:r w:rsidRPr="7F3F6135">
        <w:rPr>
          <w:rFonts w:ascii="Arial" w:eastAsia="Arial" w:hAnsi="Arial" w:cs="Arial"/>
          <w:sz w:val="24"/>
          <w:szCs w:val="24"/>
        </w:rPr>
        <w:t xml:space="preserve"> plataforma que usa tecnologia para intermediar a compra e venda de pequenos negócios</w:t>
      </w:r>
      <w:r w:rsidR="03E48AEB" w:rsidRPr="7F3F6135">
        <w:rPr>
          <w:rFonts w:ascii="Arial" w:hAnsi="Arial" w:cs="Arial"/>
          <w:sz w:val="24"/>
          <w:szCs w:val="24"/>
        </w:rPr>
        <w:t xml:space="preserve">, atualmente no Brasil existem aproximadamente 500 mil salões de beleza no mercado nacional, com previsão de crescimento de até 4,5% até 2021. Nos quais, 83% desses estabelecimentos são focados no público feminino. </w:t>
      </w:r>
    </w:p>
    <w:p w14:paraId="77788DB4" w14:textId="281FC0F4" w:rsidR="1EC50E84" w:rsidRDefault="03E48AEB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F3F6135">
        <w:rPr>
          <w:rFonts w:ascii="Arial" w:hAnsi="Arial" w:cs="Arial"/>
          <w:sz w:val="24"/>
          <w:szCs w:val="24"/>
        </w:rPr>
        <w:t xml:space="preserve">Em pesquisa realizada pela plataforma </w:t>
      </w:r>
      <w:proofErr w:type="spellStart"/>
      <w:r w:rsidRPr="7F3F6135">
        <w:rPr>
          <w:rFonts w:ascii="Arial" w:hAnsi="Arial" w:cs="Arial"/>
          <w:sz w:val="24"/>
          <w:szCs w:val="24"/>
        </w:rPr>
        <w:t>GetNinjas</w:t>
      </w:r>
      <w:proofErr w:type="spellEnd"/>
      <w:r w:rsidRPr="7F3F6135">
        <w:rPr>
          <w:rFonts w:ascii="Arial" w:hAnsi="Arial" w:cs="Arial"/>
          <w:sz w:val="24"/>
          <w:szCs w:val="24"/>
        </w:rPr>
        <w:t xml:space="preserve"> (2021), aplicativo voltado para busca de contratação de serviços. A procura pelo setor de Moda e Beleza contabilizou mais de 200 mil solicitações em 2020. E esse valor representa um aumento de 54% nas procuras</w:t>
      </w:r>
      <w:ins w:id="34" w:author="Patricia Nakazawa Siqueira" w:date="2022-05-10T15:26:00Z">
        <w:r w:rsidRPr="7F3F6135">
          <w:rPr>
            <w:rFonts w:ascii="Arial" w:hAnsi="Arial" w:cs="Arial"/>
            <w:sz w:val="24"/>
            <w:szCs w:val="24"/>
          </w:rPr>
          <w:t>,</w:t>
        </w:r>
      </w:ins>
      <w:r w:rsidRPr="7F3F6135">
        <w:rPr>
          <w:rFonts w:ascii="Arial" w:hAnsi="Arial" w:cs="Arial"/>
          <w:sz w:val="24"/>
          <w:szCs w:val="24"/>
        </w:rPr>
        <w:t xml:space="preserve"> em comparação com 2019. Os profissionais mais buscados na categoria de beleza </w:t>
      </w:r>
      <w:r w:rsidR="64DDF664" w:rsidRPr="7F3F6135">
        <w:rPr>
          <w:rFonts w:ascii="Arial" w:hAnsi="Arial" w:cs="Arial"/>
          <w:sz w:val="24"/>
          <w:szCs w:val="24"/>
        </w:rPr>
        <w:t xml:space="preserve">especificamente </w:t>
      </w:r>
      <w:r w:rsidRPr="7F3F6135">
        <w:rPr>
          <w:rFonts w:ascii="Arial" w:hAnsi="Arial" w:cs="Arial"/>
          <w:sz w:val="24"/>
          <w:szCs w:val="24"/>
        </w:rPr>
        <w:t xml:space="preserve">foram manicures/pedicures e cabeleireiros. </w:t>
      </w:r>
    </w:p>
    <w:p w14:paraId="57C7DB08" w14:textId="65D2D25E" w:rsidR="1EC50E84" w:rsidRDefault="03E48AEB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lastRenderedPageBreak/>
        <w:t xml:space="preserve">Tendo como base essas pesquisas, a busca por estes serviços não deve sofrer retração ou queda, na verdade devem aumentar constantemente. O que reforça ainda mais o objetivo do projeto, promover a empresa para uma visibilidade na internet e </w:t>
      </w:r>
      <w:r w:rsidR="00476743" w:rsidRPr="64DDF664">
        <w:rPr>
          <w:rFonts w:ascii="Arial" w:hAnsi="Arial" w:cs="Arial"/>
          <w:sz w:val="24"/>
          <w:szCs w:val="24"/>
        </w:rPr>
        <w:t>diferenciá-la</w:t>
      </w:r>
      <w:r w:rsidRPr="64DDF664">
        <w:rPr>
          <w:rFonts w:ascii="Arial" w:hAnsi="Arial" w:cs="Arial"/>
          <w:sz w:val="24"/>
          <w:szCs w:val="24"/>
        </w:rPr>
        <w:t xml:space="preserve"> no controle do agendamento dos procedimentos estéticos.</w:t>
      </w:r>
    </w:p>
    <w:p w14:paraId="045B9213" w14:textId="01281DEF" w:rsidR="3E7B0583" w:rsidRPr="00CB1FCC" w:rsidRDefault="25406915" w:rsidP="00CB1FC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5" w:name="_Toc857150819"/>
      <w:bookmarkStart w:id="36" w:name="_Toc1154387805"/>
      <w:bookmarkStart w:id="37" w:name="_Toc107488171"/>
      <w:r w:rsidRPr="3E7B0583">
        <w:rPr>
          <w:rFonts w:ascii="Arial" w:hAnsi="Arial" w:cs="Arial"/>
          <w:b/>
          <w:bCs/>
          <w:color w:val="000000" w:themeColor="text1"/>
          <w:sz w:val="24"/>
          <w:szCs w:val="24"/>
        </w:rPr>
        <w:t>3.3 A tecnologia</w:t>
      </w:r>
      <w:bookmarkEnd w:id="35"/>
      <w:bookmarkEnd w:id="36"/>
      <w:bookmarkEnd w:id="37"/>
    </w:p>
    <w:p w14:paraId="2C6A0A18" w14:textId="3A641766" w:rsidR="1EC50E84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>É inegável que o desenvolvimento tecnológico alcançado, principalmente no último século, tornou e vem tornando cada vez mais nossa rotina consubstancial à essas tecnologias.</w:t>
      </w:r>
    </w:p>
    <w:p w14:paraId="08D3CF74" w14:textId="09F23BD0" w:rsidR="1EC50E84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>Desde a invenção das máquinas a vapor, passando pelos computadores rudimentares, nos meados dos anos 40</w:t>
      </w:r>
      <w:ins w:id="38" w:author="Patricia Nakazawa Siqueira" w:date="2022-05-10T15:27:00Z">
        <w:r w:rsidRPr="3E7B0583">
          <w:rPr>
            <w:rFonts w:ascii="Arial" w:hAnsi="Arial" w:cs="Arial"/>
            <w:sz w:val="24"/>
            <w:szCs w:val="24"/>
          </w:rPr>
          <w:t>,</w:t>
        </w:r>
      </w:ins>
      <w:r w:rsidRPr="3E7B0583">
        <w:rPr>
          <w:rFonts w:ascii="Arial" w:hAnsi="Arial" w:cs="Arial"/>
          <w:sz w:val="24"/>
          <w:szCs w:val="24"/>
        </w:rPr>
        <w:t xml:space="preserve"> até os processadores de múltiplo processamento</w:t>
      </w:r>
      <w:ins w:id="39" w:author="Patricia Nakazawa Siqueira" w:date="2022-05-10T15:27:00Z">
        <w:r w:rsidRPr="3E7B0583">
          <w:rPr>
            <w:rFonts w:ascii="Arial" w:hAnsi="Arial" w:cs="Arial"/>
            <w:sz w:val="24"/>
            <w:szCs w:val="24"/>
          </w:rPr>
          <w:t>,</w:t>
        </w:r>
      </w:ins>
      <w:r w:rsidRPr="3E7B0583">
        <w:rPr>
          <w:rFonts w:ascii="Arial" w:hAnsi="Arial" w:cs="Arial"/>
          <w:sz w:val="24"/>
          <w:szCs w:val="24"/>
        </w:rPr>
        <w:t xml:space="preserve"> dos dias atuais, vivenciamos uma era tecnológica em que, desde as tarefas mais simples até as mais complexas são, em boa parte, compostas de forma síncrona com a interação humana/máquina, passando atualmente as tecnologias autônomas, como nos carros de direção sem condutor humano entre outras.</w:t>
      </w:r>
    </w:p>
    <w:p w14:paraId="6A929BD2" w14:textId="1347B789" w:rsidR="1EC50E84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 xml:space="preserve">Dentre o desenvolvimento tecnológico que revolucionou a vida humana, destacamos a Internet. Através da rede conectada de computadores é possível o desenvolvimento de diversas atividades da vida cotidiana, tais como: educação, entretenimento, interação social, </w:t>
      </w:r>
      <w:r w:rsidR="00476743" w:rsidRPr="3E7B0583">
        <w:rPr>
          <w:rFonts w:ascii="Arial" w:hAnsi="Arial" w:cs="Arial"/>
          <w:sz w:val="24"/>
          <w:szCs w:val="24"/>
        </w:rPr>
        <w:t>comércio etc.</w:t>
      </w:r>
    </w:p>
    <w:p w14:paraId="3B79CC5F" w14:textId="4D14FEA1" w:rsidR="1EC50E84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>Neste diapasão, torna-se cada vez mais necessária a utilização da internet na rotina das formas mais variadas, em destaque como ferramenta essencial ao desenvolvimento profissional das diversas áreas de atividades mercantis. Este ponto, ficou ainda mais evidente com o advento da epidemia SARS</w:t>
      </w:r>
      <w:r w:rsidR="00584DAB">
        <w:rPr>
          <w:rFonts w:ascii="Arial" w:hAnsi="Arial" w:cs="Arial"/>
          <w:sz w:val="24"/>
          <w:szCs w:val="24"/>
        </w:rPr>
        <w:t>-Cov-2</w:t>
      </w:r>
      <w:r w:rsidRPr="3E7B0583">
        <w:rPr>
          <w:rFonts w:ascii="Arial" w:hAnsi="Arial" w:cs="Arial"/>
          <w:sz w:val="24"/>
          <w:szCs w:val="24"/>
        </w:rPr>
        <w:t>, em que os comerciantes de lojas físicas se viram diante de importunas restrições de atendimento pessoal, ordenadas pelas autoridades políticas através de legislações que visavam conter o avanço da doença. Os que se adaptaram ao atendimento remoto cresceram durante esse período, enquanto os que não implementaram o atendimento digital, tiveram suas atividades afetadas de forma severa pelos efeitos da pandemia.</w:t>
      </w:r>
    </w:p>
    <w:p w14:paraId="1280AD67" w14:textId="01DEB160" w:rsidR="1EC50E84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 xml:space="preserve">Ante ao contexto apresentado, pode-se notar que as ferramentas de desenvolvimento através de aplicações web, permitem uma melhor interação com o </w:t>
      </w:r>
      <w:r w:rsidR="00476743" w:rsidRPr="3E7B0583">
        <w:rPr>
          <w:rFonts w:ascii="Arial" w:hAnsi="Arial" w:cs="Arial"/>
          <w:sz w:val="24"/>
          <w:szCs w:val="24"/>
        </w:rPr>
        <w:t>público-alvo</w:t>
      </w:r>
      <w:r w:rsidRPr="3E7B0583">
        <w:rPr>
          <w:rFonts w:ascii="Arial" w:hAnsi="Arial" w:cs="Arial"/>
          <w:sz w:val="24"/>
          <w:szCs w:val="24"/>
        </w:rPr>
        <w:t>, maior visibilidade para a empresa, bem como, importante instrumento de gerenciamento administrativo do negócio, firmando-se fundamental para os trabalhos de qualquer comerciante.</w:t>
      </w:r>
    </w:p>
    <w:p w14:paraId="0EABFB4F" w14:textId="287EEA6D" w:rsidR="007167B9" w:rsidRPr="00334DDC" w:rsidRDefault="78477244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0" w:name="_Toc1056674849"/>
      <w:bookmarkStart w:id="41" w:name="_Toc1201057877"/>
      <w:bookmarkStart w:id="42" w:name="_Toc107488172"/>
      <w:r w:rsidRPr="64DDF66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3.</w:t>
      </w:r>
      <w:r w:rsidR="4F63DEAC" w:rsidRPr="64DDF664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64DDF664">
        <w:rPr>
          <w:rFonts w:ascii="Arial" w:hAnsi="Arial" w:cs="Arial"/>
          <w:b/>
          <w:bCs/>
          <w:color w:val="auto"/>
          <w:sz w:val="24"/>
          <w:szCs w:val="24"/>
        </w:rPr>
        <w:t xml:space="preserve"> O pós pandemia e o setor de salão de beleza</w:t>
      </w:r>
      <w:bookmarkEnd w:id="42"/>
      <w:del w:id="43" w:author="Patricia Nakazawa Siqueira" w:date="2022-05-10T16:36:00Z">
        <w:r w:rsidR="007167B9" w:rsidRPr="64DDF664" w:rsidDel="70626828">
          <w:rPr>
            <w:rFonts w:ascii="Arial" w:hAnsi="Arial" w:cs="Arial"/>
            <w:b/>
            <w:bCs/>
            <w:color w:val="auto"/>
            <w:sz w:val="24"/>
            <w:szCs w:val="24"/>
          </w:rPr>
          <w:delText>.</w:delText>
        </w:r>
      </w:del>
      <w:bookmarkEnd w:id="40"/>
      <w:bookmarkEnd w:id="41"/>
    </w:p>
    <w:p w14:paraId="7F175C74" w14:textId="6DE5EB03" w:rsidR="00011EBA" w:rsidRPr="00887CE6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 xml:space="preserve">Como destacado na introdução, o setor de salão de beleza sofreu as consequências da pandemia devido a necessidade de estar em um ambiente físico, como em um salão, desta maneira, o setor precisou adaptar-se a situação pandêmica. Segundo a 12ª pesquisa de Impacto da Pandemia do Coronavírus nas Micro e Pequenas empresas, realizada pelo Sebrae em parceria com a Fundação Getúlio Vargas (FGV), 70% dos espaços de atividades de beleza funcionam hoje com adaptações por conta da pandemia. </w:t>
      </w:r>
    </w:p>
    <w:p w14:paraId="56725313" w14:textId="557A8901" w:rsidR="00011EBA" w:rsidRPr="00887CE6" w:rsidRDefault="1EC50E8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 xml:space="preserve">A Coordenadora Nacional de Beleza e Cosméticos do Sebrae, </w:t>
      </w:r>
      <w:proofErr w:type="spellStart"/>
      <w:r w:rsidRPr="3E7B0583">
        <w:rPr>
          <w:rFonts w:ascii="Arial" w:hAnsi="Arial" w:cs="Arial"/>
          <w:sz w:val="24"/>
          <w:szCs w:val="24"/>
        </w:rPr>
        <w:t>Andrezza</w:t>
      </w:r>
      <w:proofErr w:type="spellEnd"/>
      <w:r w:rsidRPr="3E7B0583">
        <w:rPr>
          <w:rFonts w:ascii="Arial" w:hAnsi="Arial" w:cs="Arial"/>
          <w:sz w:val="24"/>
          <w:szCs w:val="24"/>
        </w:rPr>
        <w:t xml:space="preserve"> Cintra Torres, destaca que boa parte desses negócios, só conseguiram se manter durante a pandemia devido a uma gestão mais digitalizada e inteligente, que provavelmente irá trazer benefícios de médio a longo prazo.</w:t>
      </w:r>
    </w:p>
    <w:p w14:paraId="1C245AD1" w14:textId="3DE4B702" w:rsidR="00011EBA" w:rsidRPr="00887CE6" w:rsidRDefault="1EC50E84" w:rsidP="00CB246C">
      <w:pPr>
        <w:spacing w:line="360" w:lineRule="auto"/>
        <w:ind w:firstLine="567"/>
        <w:jc w:val="both"/>
        <w:rPr>
          <w:del w:id="44" w:author="Patricia Nakazawa Siqueira" w:date="2022-05-10T16:29:00Z"/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>Desta maneira, destaca-se quanto o mercado da área estética se transformou durante o período. Buscando novas tecnologias para atrair clientes ou para manter uma base pré-estabelecida.</w:t>
      </w:r>
    </w:p>
    <w:p w14:paraId="56296D26" w14:textId="27E15A24" w:rsidR="00011EBA" w:rsidRPr="00887CE6" w:rsidRDefault="00011EBA" w:rsidP="00CB246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F7C16D7" w14:textId="6F31794A" w:rsidR="1EC50E84" w:rsidRPr="00476743" w:rsidRDefault="25406915" w:rsidP="00CB246C">
      <w:pPr>
        <w:spacing w:before="240"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5" w:name="_Toc1361664921"/>
      <w:bookmarkStart w:id="46" w:name="_Toc2091812931"/>
      <w:bookmarkStart w:id="47" w:name="_Toc59167601"/>
      <w:r w:rsidRPr="1EC50E84">
        <w:rPr>
          <w:rFonts w:ascii="Arial" w:hAnsi="Arial" w:cs="Arial"/>
          <w:b/>
          <w:bCs/>
          <w:sz w:val="24"/>
          <w:szCs w:val="24"/>
        </w:rPr>
        <w:t>3.</w:t>
      </w:r>
      <w:r w:rsidR="52D02DF0" w:rsidRPr="1EC50E84">
        <w:rPr>
          <w:rFonts w:ascii="Arial" w:hAnsi="Arial" w:cs="Arial"/>
          <w:b/>
          <w:bCs/>
          <w:sz w:val="24"/>
          <w:szCs w:val="24"/>
        </w:rPr>
        <w:t>4.1</w:t>
      </w:r>
      <w:r w:rsidRPr="1EC50E84">
        <w:rPr>
          <w:rFonts w:ascii="Arial" w:hAnsi="Arial" w:cs="Arial"/>
          <w:b/>
          <w:bCs/>
          <w:sz w:val="24"/>
          <w:szCs w:val="24"/>
        </w:rPr>
        <w:t xml:space="preserve"> O uso de tecnologias em Salões de Beleza</w:t>
      </w:r>
      <w:bookmarkEnd w:id="45"/>
      <w:bookmarkEnd w:id="46"/>
    </w:p>
    <w:p w14:paraId="71371E9B" w14:textId="77777777" w:rsidR="00476743" w:rsidRDefault="1EC50E84" w:rsidP="00CB1FCC">
      <w:pPr>
        <w:spacing w:before="24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A sociedade está passando por uma fase de mudanças, na qual as tecnologias são responsáveis por grandes transformações no ambiente de negócios. Podendo aumentar propostas de valores, criar diferenciais competitivos e modificar as rotinas de operações em empresas de todas as áreas. Desta maneira, a tecnologia naturalmente vem despertando o interesse do setor de beleza. Profissionais dessa área estão diante da necessidade de encontrar novos caminhos e novas formas de realizar as mesmas atividades consolidadas há anos, mas que no momento pós-pandemia não devem voltar a existir como antes.</w:t>
      </w:r>
    </w:p>
    <w:p w14:paraId="0298C50F" w14:textId="2382EFD2" w:rsidR="1EC50E84" w:rsidRDefault="1EC50E84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3E7B0583">
        <w:rPr>
          <w:rFonts w:ascii="Arial" w:hAnsi="Arial" w:cs="Arial"/>
          <w:sz w:val="24"/>
          <w:szCs w:val="24"/>
        </w:rPr>
        <w:t xml:space="preserve">De acordo com Salomé et al. (2021), “as empresas de micro e pequeno porte, que ainda utilizam apenas o modelo tradicional de comercialização, estão expostas ao grande risco de não conseguirem sobreviver à atual crise, o que impõe a elas uma demanda prioritária de adaptação”. A partir dessa ideia, percebe-se a necessidade de inovar e incluir novas técnicas e recursos ao comércio local, </w:t>
      </w:r>
      <w:r w:rsidR="00584DAB" w:rsidRPr="3E7B0583">
        <w:rPr>
          <w:rFonts w:ascii="Arial" w:hAnsi="Arial" w:cs="Arial"/>
          <w:sz w:val="24"/>
          <w:szCs w:val="24"/>
        </w:rPr>
        <w:t>a fim</w:t>
      </w:r>
      <w:r w:rsidRPr="3E7B0583">
        <w:rPr>
          <w:rFonts w:ascii="Arial" w:hAnsi="Arial" w:cs="Arial"/>
          <w:sz w:val="24"/>
          <w:szCs w:val="24"/>
        </w:rPr>
        <w:t xml:space="preserve"> de se destacar e desenvolver em meio a vasta concorrência. </w:t>
      </w:r>
    </w:p>
    <w:p w14:paraId="3F7B0BC1" w14:textId="0C0BEC7A" w:rsidR="00CA0A05" w:rsidRDefault="1EC50E84" w:rsidP="00CB246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B614E23">
        <w:rPr>
          <w:rFonts w:ascii="Arial" w:hAnsi="Arial" w:cs="Arial"/>
          <w:sz w:val="24"/>
          <w:szCs w:val="24"/>
        </w:rPr>
        <w:lastRenderedPageBreak/>
        <w:t>À vista desse novo cenário pós pandêmico e buscando sintonia com o avanço tecnológico, o mercado de salão de beleza tende a reestruturar-se de maneira sistematizada e digital.</w:t>
      </w:r>
    </w:p>
    <w:p w14:paraId="60EBE9A7" w14:textId="574960A3" w:rsidR="00364746" w:rsidRPr="00364746" w:rsidRDefault="175322CC" w:rsidP="00CB246C">
      <w:pPr>
        <w:pStyle w:val="Ttulo1"/>
        <w:spacing w:before="240" w:after="240"/>
        <w:jc w:val="both"/>
        <w:rPr>
          <w:rFonts w:ascii="Arial" w:hAnsi="Arial" w:cs="Arial"/>
        </w:rPr>
      </w:pPr>
      <w:bookmarkStart w:id="48" w:name="_Toc268934575"/>
      <w:bookmarkStart w:id="49" w:name="_Toc1329446369"/>
      <w:bookmarkStart w:id="50" w:name="_Toc107488173"/>
      <w:r w:rsidRPr="1EC50E84">
        <w:rPr>
          <w:rFonts w:ascii="Arial" w:hAnsi="Arial" w:cs="Arial"/>
        </w:rPr>
        <w:t xml:space="preserve">4. </w:t>
      </w:r>
      <w:bookmarkEnd w:id="47"/>
      <w:r w:rsidR="22F927AD" w:rsidRPr="1EC50E84">
        <w:rPr>
          <w:rFonts w:ascii="Arial" w:hAnsi="Arial" w:cs="Arial"/>
        </w:rPr>
        <w:t>METODOLOGIAS EMPREGADAS</w:t>
      </w:r>
      <w:bookmarkEnd w:id="48"/>
      <w:bookmarkEnd w:id="49"/>
      <w:bookmarkEnd w:id="50"/>
    </w:p>
    <w:p w14:paraId="0DD40464" w14:textId="09985479" w:rsidR="00EC0225" w:rsidRDefault="48DB4950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Através de reuniões e debates realizados em plataformas virtuais, sendo elas: mensagens, e-mails e </w:t>
      </w:r>
      <w:r w:rsidR="4F63DEAC" w:rsidRPr="7D5620AC">
        <w:rPr>
          <w:rFonts w:ascii="Arial" w:hAnsi="Arial" w:cs="Arial"/>
          <w:sz w:val="24"/>
          <w:szCs w:val="24"/>
        </w:rPr>
        <w:t>videochamadas</w:t>
      </w:r>
      <w:r w:rsidRPr="7D5620AC">
        <w:rPr>
          <w:rFonts w:ascii="Arial" w:hAnsi="Arial" w:cs="Arial"/>
          <w:sz w:val="24"/>
          <w:szCs w:val="24"/>
        </w:rPr>
        <w:t>, os membros responsáveis por este trabalho procuraram se dedicar ao máximo na temática abordada, com o objetivo de se aprofundar no assunto de forma técnica, fazendo cursos voltados à algumas áreas específicas como: marketing, administração e relacionados à área da tecnologia da informação, com enfoque em programação web, banco de dados e criação de sistemas. Utilizando como base para estudos, pesquisas, cursos e projetos científicos que fossem pertinentes à temática.</w:t>
      </w:r>
    </w:p>
    <w:p w14:paraId="04C3F354" w14:textId="3F9F2CF7" w:rsidR="00EB142F" w:rsidRPr="00EB142F" w:rsidRDefault="00EB142F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B142F">
        <w:rPr>
          <w:rFonts w:ascii="Arial" w:hAnsi="Arial" w:cs="Arial"/>
          <w:sz w:val="24"/>
          <w:szCs w:val="24"/>
        </w:rPr>
        <w:t xml:space="preserve">Durante a reunião inicial </w:t>
      </w:r>
      <w:r w:rsidRPr="00EB142F">
        <w:rPr>
          <w:rFonts w:ascii="Arial" w:hAnsi="Arial" w:cs="Arial"/>
          <w:sz w:val="24"/>
          <w:szCs w:val="24"/>
        </w:rPr>
        <w:t>foi definida</w:t>
      </w:r>
      <w:r w:rsidRPr="00EB142F">
        <w:rPr>
          <w:rFonts w:ascii="Arial" w:hAnsi="Arial" w:cs="Arial"/>
          <w:sz w:val="24"/>
          <w:szCs w:val="24"/>
        </w:rPr>
        <w:t xml:space="preserve"> a divisão de tarefas</w:t>
      </w:r>
      <w:r w:rsidRPr="00EB142F">
        <w:rPr>
          <w:rFonts w:ascii="Arial" w:hAnsi="Arial" w:cs="Arial"/>
          <w:sz w:val="24"/>
          <w:szCs w:val="24"/>
        </w:rPr>
        <w:t>, na</w:t>
      </w:r>
      <w:r w:rsidRPr="00EB142F">
        <w:rPr>
          <w:rFonts w:ascii="Arial" w:hAnsi="Arial" w:cs="Arial"/>
          <w:sz w:val="24"/>
          <w:szCs w:val="24"/>
        </w:rPr>
        <w:t xml:space="preserve"> </w:t>
      </w:r>
      <w:r w:rsidRPr="00EB142F">
        <w:rPr>
          <w:rFonts w:ascii="Arial" w:hAnsi="Arial" w:cs="Arial"/>
          <w:sz w:val="24"/>
          <w:szCs w:val="24"/>
        </w:rPr>
        <w:t>qual</w:t>
      </w:r>
      <w:r w:rsidRPr="00EB142F">
        <w:rPr>
          <w:rFonts w:ascii="Arial" w:hAnsi="Arial" w:cs="Arial"/>
          <w:sz w:val="24"/>
          <w:szCs w:val="24"/>
        </w:rPr>
        <w:t xml:space="preserve"> a equipe foi dividida em </w:t>
      </w:r>
      <w:r>
        <w:rPr>
          <w:rFonts w:ascii="Arial" w:hAnsi="Arial" w:cs="Arial"/>
          <w:sz w:val="24"/>
          <w:szCs w:val="24"/>
        </w:rPr>
        <w:t>pequenos grupos. S</w:t>
      </w:r>
      <w:r w:rsidRPr="00EB142F">
        <w:rPr>
          <w:rFonts w:ascii="Arial" w:hAnsi="Arial" w:cs="Arial"/>
          <w:sz w:val="24"/>
          <w:szCs w:val="24"/>
        </w:rPr>
        <w:t xml:space="preserve">egue abaixo a relação </w:t>
      </w:r>
      <w:r>
        <w:rPr>
          <w:rFonts w:ascii="Arial" w:hAnsi="Arial" w:cs="Arial"/>
          <w:sz w:val="24"/>
          <w:szCs w:val="24"/>
        </w:rPr>
        <w:t>da divisão de tarefas</w:t>
      </w:r>
      <w:r w:rsidRPr="00EB142F">
        <w:rPr>
          <w:rFonts w:ascii="Arial" w:hAnsi="Arial" w:cs="Arial"/>
          <w:sz w:val="24"/>
          <w:szCs w:val="24"/>
        </w:rPr>
        <w:t xml:space="preserve">: </w:t>
      </w:r>
    </w:p>
    <w:p w14:paraId="303F5F68" w14:textId="632ECD98" w:rsidR="00EB142F" w:rsidRDefault="00EB142F" w:rsidP="00CB1FCC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142F">
        <w:rPr>
          <w:rFonts w:ascii="Arial" w:hAnsi="Arial" w:cs="Arial"/>
          <w:sz w:val="24"/>
          <w:szCs w:val="24"/>
        </w:rPr>
        <w:t>Equipe</w:t>
      </w:r>
      <w:r>
        <w:rPr>
          <w:rFonts w:ascii="Arial" w:hAnsi="Arial" w:cs="Arial"/>
          <w:sz w:val="24"/>
          <w:szCs w:val="24"/>
        </w:rPr>
        <w:t xml:space="preserve"> 1: </w:t>
      </w:r>
      <w:r w:rsidRPr="00EB142F">
        <w:rPr>
          <w:rFonts w:ascii="Arial" w:hAnsi="Arial" w:cs="Arial"/>
          <w:sz w:val="24"/>
          <w:szCs w:val="24"/>
        </w:rPr>
        <w:t>Programação</w:t>
      </w:r>
      <w:r>
        <w:rPr>
          <w:rFonts w:ascii="Arial" w:hAnsi="Arial" w:cs="Arial"/>
          <w:sz w:val="24"/>
          <w:szCs w:val="24"/>
        </w:rPr>
        <w:t>, d</w:t>
      </w:r>
      <w:r w:rsidRPr="00EB142F">
        <w:rPr>
          <w:rFonts w:ascii="Arial" w:hAnsi="Arial" w:cs="Arial"/>
          <w:sz w:val="24"/>
          <w:szCs w:val="24"/>
        </w:rPr>
        <w:t xml:space="preserve">esenvolvimento da </w:t>
      </w:r>
      <w:r>
        <w:rPr>
          <w:rFonts w:ascii="Arial" w:hAnsi="Arial" w:cs="Arial"/>
          <w:sz w:val="24"/>
          <w:szCs w:val="24"/>
        </w:rPr>
        <w:t>s</w:t>
      </w:r>
      <w:r w:rsidRPr="00EB142F">
        <w:rPr>
          <w:rFonts w:ascii="Arial" w:hAnsi="Arial" w:cs="Arial"/>
          <w:sz w:val="24"/>
          <w:szCs w:val="24"/>
        </w:rPr>
        <w:t>olução</w:t>
      </w:r>
      <w:r>
        <w:rPr>
          <w:rFonts w:ascii="Arial" w:hAnsi="Arial" w:cs="Arial"/>
          <w:sz w:val="24"/>
          <w:szCs w:val="24"/>
        </w:rPr>
        <w:t>, t</w:t>
      </w:r>
      <w:r w:rsidRPr="00EB142F">
        <w:rPr>
          <w:rFonts w:ascii="Arial" w:hAnsi="Arial" w:cs="Arial"/>
          <w:sz w:val="24"/>
          <w:szCs w:val="24"/>
        </w:rPr>
        <w:t xml:space="preserve">estes de </w:t>
      </w:r>
      <w:r>
        <w:rPr>
          <w:rFonts w:ascii="Arial" w:hAnsi="Arial" w:cs="Arial"/>
          <w:sz w:val="24"/>
          <w:szCs w:val="24"/>
        </w:rPr>
        <w:t>p</w:t>
      </w:r>
      <w:r w:rsidRPr="00EB142F">
        <w:rPr>
          <w:rFonts w:ascii="Arial" w:hAnsi="Arial" w:cs="Arial"/>
          <w:sz w:val="24"/>
          <w:szCs w:val="24"/>
        </w:rPr>
        <w:t>erformance</w:t>
      </w:r>
      <w:r>
        <w:rPr>
          <w:rFonts w:ascii="Arial" w:hAnsi="Arial" w:cs="Arial"/>
          <w:sz w:val="24"/>
          <w:szCs w:val="24"/>
        </w:rPr>
        <w:t>, planejamento do b</w:t>
      </w:r>
      <w:r w:rsidRPr="00EB142F">
        <w:rPr>
          <w:rFonts w:ascii="Arial" w:hAnsi="Arial" w:cs="Arial"/>
          <w:sz w:val="24"/>
          <w:szCs w:val="24"/>
        </w:rPr>
        <w:t xml:space="preserve">anco de </w:t>
      </w:r>
      <w:r>
        <w:rPr>
          <w:rFonts w:ascii="Arial" w:hAnsi="Arial" w:cs="Arial"/>
          <w:sz w:val="24"/>
          <w:szCs w:val="24"/>
        </w:rPr>
        <w:t>d</w:t>
      </w:r>
      <w:r w:rsidRPr="00EB142F">
        <w:rPr>
          <w:rFonts w:ascii="Arial" w:hAnsi="Arial" w:cs="Arial"/>
          <w:sz w:val="24"/>
          <w:szCs w:val="24"/>
        </w:rPr>
        <w:t>ados</w:t>
      </w:r>
      <w:r>
        <w:rPr>
          <w:rFonts w:ascii="Arial" w:hAnsi="Arial" w:cs="Arial"/>
          <w:sz w:val="24"/>
          <w:szCs w:val="24"/>
        </w:rPr>
        <w:t xml:space="preserve"> e versionamento de arquivos.</w:t>
      </w:r>
      <w:r w:rsidRPr="00EB142F">
        <w:rPr>
          <w:rFonts w:ascii="Arial" w:hAnsi="Arial" w:cs="Arial"/>
          <w:sz w:val="24"/>
          <w:szCs w:val="24"/>
        </w:rPr>
        <w:t xml:space="preserve"> </w:t>
      </w:r>
    </w:p>
    <w:p w14:paraId="38A8C9C5" w14:textId="1080B25E" w:rsidR="00EB142F" w:rsidRDefault="00EB142F" w:rsidP="00CB1FCC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142F">
        <w:rPr>
          <w:rFonts w:ascii="Arial" w:hAnsi="Arial" w:cs="Arial"/>
          <w:sz w:val="24"/>
          <w:szCs w:val="24"/>
        </w:rPr>
        <w:t>Equipe</w:t>
      </w:r>
      <w:r>
        <w:rPr>
          <w:rFonts w:ascii="Arial" w:hAnsi="Arial" w:cs="Arial"/>
          <w:sz w:val="24"/>
          <w:szCs w:val="24"/>
        </w:rPr>
        <w:t xml:space="preserve"> 2</w:t>
      </w:r>
      <w:r w:rsidRPr="00EB142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Desenvolvimento teórico, e</w:t>
      </w:r>
      <w:r w:rsidRPr="00EB142F">
        <w:rPr>
          <w:rFonts w:ascii="Arial" w:hAnsi="Arial" w:cs="Arial"/>
          <w:sz w:val="24"/>
          <w:szCs w:val="24"/>
        </w:rPr>
        <w:t xml:space="preserve">sboço escrito e aproximado do conteúdo </w:t>
      </w:r>
      <w:r>
        <w:rPr>
          <w:rFonts w:ascii="Arial" w:hAnsi="Arial" w:cs="Arial"/>
          <w:sz w:val="24"/>
          <w:szCs w:val="24"/>
        </w:rPr>
        <w:t>a ser utilizado no relatório</w:t>
      </w:r>
      <w:r w:rsidRPr="00EB142F">
        <w:rPr>
          <w:rFonts w:ascii="Arial" w:hAnsi="Arial" w:cs="Arial"/>
          <w:sz w:val="24"/>
          <w:szCs w:val="24"/>
        </w:rPr>
        <w:t xml:space="preserve">. </w:t>
      </w:r>
    </w:p>
    <w:p w14:paraId="33ED4CD9" w14:textId="63F2BB43" w:rsidR="00EB142F" w:rsidRPr="00EB142F" w:rsidRDefault="00EB142F" w:rsidP="00CB1FCC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142F">
        <w:rPr>
          <w:rFonts w:ascii="Arial" w:hAnsi="Arial" w:cs="Arial"/>
          <w:sz w:val="24"/>
          <w:szCs w:val="24"/>
        </w:rPr>
        <w:t>Equipe 3: Contato com o</w:t>
      </w:r>
      <w:r w:rsidR="002411A8">
        <w:rPr>
          <w:rFonts w:ascii="Arial" w:hAnsi="Arial" w:cs="Arial"/>
          <w:sz w:val="24"/>
          <w:szCs w:val="24"/>
        </w:rPr>
        <w:t xml:space="preserve"> cliente e levantamento de informações como:</w:t>
      </w:r>
      <w:r w:rsidRPr="00EB142F">
        <w:rPr>
          <w:rFonts w:ascii="Arial" w:hAnsi="Arial" w:cs="Arial"/>
          <w:sz w:val="24"/>
          <w:szCs w:val="24"/>
        </w:rPr>
        <w:t xml:space="preserve"> problema</w:t>
      </w:r>
      <w:r w:rsidR="002411A8">
        <w:rPr>
          <w:rFonts w:ascii="Arial" w:hAnsi="Arial" w:cs="Arial"/>
          <w:sz w:val="24"/>
          <w:szCs w:val="24"/>
        </w:rPr>
        <w:t xml:space="preserve"> principal, </w:t>
      </w:r>
      <w:r w:rsidRPr="00EB142F">
        <w:rPr>
          <w:rFonts w:ascii="Arial" w:hAnsi="Arial" w:cs="Arial"/>
          <w:sz w:val="24"/>
          <w:szCs w:val="24"/>
        </w:rPr>
        <w:t>solução</w:t>
      </w:r>
      <w:r w:rsidR="002411A8">
        <w:rPr>
          <w:rFonts w:ascii="Arial" w:hAnsi="Arial" w:cs="Arial"/>
          <w:sz w:val="24"/>
          <w:szCs w:val="24"/>
        </w:rPr>
        <w:t xml:space="preserve">, </w:t>
      </w:r>
      <w:r w:rsidRPr="00EB142F">
        <w:rPr>
          <w:rFonts w:ascii="Arial" w:hAnsi="Arial" w:cs="Arial"/>
          <w:sz w:val="24"/>
          <w:szCs w:val="24"/>
        </w:rPr>
        <w:t>demanda</w:t>
      </w:r>
      <w:r w:rsidR="002411A8">
        <w:rPr>
          <w:rFonts w:ascii="Arial" w:hAnsi="Arial" w:cs="Arial"/>
          <w:sz w:val="24"/>
          <w:szCs w:val="24"/>
        </w:rPr>
        <w:t xml:space="preserve"> e tratativas com o cliente.</w:t>
      </w:r>
    </w:p>
    <w:p w14:paraId="19B93065" w14:textId="6CA04B51" w:rsidR="00EC0225" w:rsidRPr="007A3720" w:rsidRDefault="002411A8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se tornou o foco principal o</w:t>
      </w:r>
      <w:r w:rsidR="48DB4950" w:rsidRPr="7D5620AC">
        <w:rPr>
          <w:rFonts w:ascii="Arial" w:hAnsi="Arial" w:cs="Arial"/>
          <w:sz w:val="24"/>
          <w:szCs w:val="24"/>
        </w:rPr>
        <w:t xml:space="preserve"> tema que norteou toda a pesquisa</w:t>
      </w:r>
      <w:r>
        <w:rPr>
          <w:rFonts w:ascii="Arial" w:hAnsi="Arial" w:cs="Arial"/>
          <w:sz w:val="24"/>
          <w:szCs w:val="24"/>
        </w:rPr>
        <w:t>, que</w:t>
      </w:r>
      <w:r w:rsidR="48DB4950" w:rsidRPr="7D5620AC">
        <w:rPr>
          <w:rFonts w:ascii="Arial" w:hAnsi="Arial" w:cs="Arial"/>
          <w:sz w:val="24"/>
          <w:szCs w:val="24"/>
        </w:rPr>
        <w:t xml:space="preserve"> veio por intermédio de um dos membros do grupo, que é próximo à uma proprietária de um comércio relacionado ao mercado estético. Através de conversas, foram identificados alguns processos que poderiam passar por melhorias e recursos que poderiam ser utilizados no processo de divulgação de serviços, adquirindo novos </w:t>
      </w:r>
      <w:r w:rsidR="00584DAB" w:rsidRPr="7D5620AC">
        <w:rPr>
          <w:rFonts w:ascii="Arial" w:hAnsi="Arial" w:cs="Arial"/>
          <w:sz w:val="24"/>
          <w:szCs w:val="24"/>
        </w:rPr>
        <w:t>clientes, agilidade</w:t>
      </w:r>
      <w:r w:rsidR="48DB4950" w:rsidRPr="7D5620AC">
        <w:rPr>
          <w:rFonts w:ascii="Arial" w:hAnsi="Arial" w:cs="Arial"/>
          <w:sz w:val="24"/>
          <w:szCs w:val="24"/>
        </w:rPr>
        <w:t xml:space="preserve"> e eficácia nos processos de gerenciamento do Salão de Beleza.</w:t>
      </w:r>
    </w:p>
    <w:p w14:paraId="708251C7" w14:textId="4D033F25" w:rsidR="00EC0225" w:rsidRPr="007A3720" w:rsidRDefault="48DB4950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Após o grupo tomar nota e adquirir o maior número possível de dados e informações acerca da questão que foi apontada, diversas pesquisas e estudos foram realizados com o objetivo de trazer novas tecnologias e técnicas para o cotidiano dos profissionais do “Espaço </w:t>
      </w:r>
      <w:proofErr w:type="spellStart"/>
      <w:r w:rsidRPr="7D5620AC">
        <w:rPr>
          <w:rFonts w:ascii="Arial" w:hAnsi="Arial" w:cs="Arial"/>
          <w:sz w:val="24"/>
          <w:szCs w:val="24"/>
        </w:rPr>
        <w:t>Liffa</w:t>
      </w:r>
      <w:proofErr w:type="spellEnd"/>
      <w:r w:rsidRPr="7D5620AC">
        <w:rPr>
          <w:rFonts w:ascii="Arial" w:hAnsi="Arial" w:cs="Arial"/>
          <w:sz w:val="24"/>
          <w:szCs w:val="24"/>
        </w:rPr>
        <w:t xml:space="preserve">”, tentando otimizar o processo de divulgação, consequentemente atraindo novos clientes, e na gestão de serviços, auxiliando a parte administrativa e financeira da </w:t>
      </w:r>
      <w:r w:rsidR="00CA0A05" w:rsidRPr="7D5620AC">
        <w:rPr>
          <w:rFonts w:ascii="Arial" w:hAnsi="Arial" w:cs="Arial"/>
          <w:sz w:val="24"/>
          <w:szCs w:val="24"/>
        </w:rPr>
        <w:t>empresa.</w:t>
      </w:r>
      <w:r w:rsidRPr="7D5620AC">
        <w:rPr>
          <w:rFonts w:ascii="Arial" w:hAnsi="Arial" w:cs="Arial"/>
          <w:sz w:val="24"/>
          <w:szCs w:val="24"/>
        </w:rPr>
        <w:t xml:space="preserve"> Além disso, em reuniões feitas com a </w:t>
      </w:r>
      <w:r w:rsidRPr="7D5620AC">
        <w:rPr>
          <w:rFonts w:ascii="Arial" w:hAnsi="Arial" w:cs="Arial"/>
          <w:sz w:val="24"/>
          <w:szCs w:val="24"/>
        </w:rPr>
        <w:lastRenderedPageBreak/>
        <w:t>proprietária do comércio foram sugeridas ferramentas que poderiam auxiliá-la na divulgação de seus serviços, como uma maior presença nas redes sociais.</w:t>
      </w:r>
    </w:p>
    <w:p w14:paraId="2CC56604" w14:textId="21D2859E" w:rsidR="00EC0225" w:rsidRPr="007A3720" w:rsidRDefault="48DB4950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>Na área de programação do produto</w:t>
      </w:r>
      <w:ins w:id="51" w:author="Patricia Nakazawa Siqueira" w:date="2022-05-14T14:14:00Z">
        <w:r w:rsidRPr="64DDF664">
          <w:rPr>
            <w:rFonts w:ascii="Arial" w:hAnsi="Arial" w:cs="Arial"/>
            <w:sz w:val="24"/>
            <w:szCs w:val="24"/>
          </w:rPr>
          <w:t>,</w:t>
        </w:r>
      </w:ins>
      <w:r w:rsidRPr="64DDF664">
        <w:rPr>
          <w:rFonts w:ascii="Arial" w:hAnsi="Arial" w:cs="Arial"/>
          <w:sz w:val="24"/>
          <w:szCs w:val="24"/>
        </w:rPr>
        <w:t xml:space="preserve"> foram estudados alguns métodos que se dedicam na melhoraria dá a interface do usuário e em técnicas que tem como objetivo gerar uma melhor experiência de uso. Esses foram temas de suma importância para empregar uma boa usabilidade e desempenho ao </w:t>
      </w:r>
      <w:r w:rsidR="00584DAB" w:rsidRPr="64DDF664">
        <w:rPr>
          <w:rFonts w:ascii="Arial" w:hAnsi="Arial" w:cs="Arial"/>
          <w:sz w:val="24"/>
          <w:szCs w:val="24"/>
        </w:rPr>
        <w:t>produto</w:t>
      </w:r>
      <w:r w:rsidRPr="64DDF664">
        <w:rPr>
          <w:rFonts w:ascii="Arial" w:hAnsi="Arial" w:cs="Arial"/>
          <w:sz w:val="24"/>
          <w:szCs w:val="24"/>
        </w:rPr>
        <w:t xml:space="preserve">. </w:t>
      </w:r>
    </w:p>
    <w:p w14:paraId="02AB3425" w14:textId="7358D106" w:rsidR="00CA0A05" w:rsidRDefault="03E48AEB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A utilização de linguagens, atreladas as ferramentas dedicadas a comunicação com dados e processos gerenciais foram utilizadas </w:t>
      </w:r>
      <w:r w:rsidR="00584DAB" w:rsidRPr="7D5620AC">
        <w:rPr>
          <w:rFonts w:ascii="Arial" w:hAnsi="Arial" w:cs="Arial"/>
          <w:sz w:val="24"/>
          <w:szCs w:val="24"/>
        </w:rPr>
        <w:t>a fim</w:t>
      </w:r>
      <w:r w:rsidRPr="7D5620AC">
        <w:rPr>
          <w:rFonts w:ascii="Arial" w:hAnsi="Arial" w:cs="Arial"/>
          <w:sz w:val="24"/>
          <w:szCs w:val="24"/>
        </w:rPr>
        <w:t xml:space="preserve"> de desenvolver e auxiliar nos serviços prestados pela empresa.</w:t>
      </w:r>
    </w:p>
    <w:p w14:paraId="30C90AAD" w14:textId="38D57D92" w:rsidR="03E48AEB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Para o desenvolvimento do banco de dados em MySQL, foi utilizado o software Heidi SQL</w:t>
      </w:r>
      <w:ins w:id="52" w:author="Danilo Mistrinel" w:date="2022-05-21T14:37:00Z">
        <w:r w:rsidRPr="7D5620AC">
          <w:rPr>
            <w:rFonts w:ascii="Arial" w:hAnsi="Arial" w:cs="Arial"/>
            <w:sz w:val="24"/>
            <w:szCs w:val="24"/>
          </w:rPr>
          <w:t>,</w:t>
        </w:r>
      </w:ins>
      <w:r w:rsidRPr="7D5620AC">
        <w:rPr>
          <w:rFonts w:ascii="Arial" w:hAnsi="Arial" w:cs="Arial"/>
          <w:sz w:val="24"/>
          <w:szCs w:val="24"/>
        </w:rPr>
        <w:t xml:space="preserve"> que auxilia no processo de criação e gera códigos automáticos. Enquanto para a simulação de um servidor HTTP Apache, que é responsável pela permissão ao acesso de dados à uma página web, foi utilizado o programa XAMPP.</w:t>
      </w:r>
    </w:p>
    <w:p w14:paraId="0AD83991" w14:textId="7D959B92" w:rsidR="64DDF664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 xml:space="preserve">No processo de desenvolvimento da página web, utilizou-se a linguagem de marcação HTML5, juntamente do CSS, um mecanismo de estilização. A linguagem de programação </w:t>
      </w:r>
      <w:proofErr w:type="spellStart"/>
      <w:r w:rsidRPr="64DDF664">
        <w:rPr>
          <w:rFonts w:ascii="Arial" w:hAnsi="Arial" w:cs="Arial"/>
          <w:sz w:val="24"/>
          <w:szCs w:val="24"/>
        </w:rPr>
        <w:t>JavaScript</w:t>
      </w:r>
      <w:proofErr w:type="spellEnd"/>
      <w:r w:rsidRPr="64DDF664">
        <w:rPr>
          <w:rFonts w:ascii="Arial" w:hAnsi="Arial" w:cs="Arial"/>
          <w:sz w:val="24"/>
          <w:szCs w:val="24"/>
        </w:rPr>
        <w:t xml:space="preserve"> foi utilizada para a dinamização de funções tanto estéticas como funcionais. Já nas trocas de dados simples entre o próprio sistema, o JSON foi aplicado como melhor opção para essa função.</w:t>
      </w:r>
    </w:p>
    <w:p w14:paraId="2B71B2A6" w14:textId="68764879" w:rsidR="64DDF664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 xml:space="preserve">O site é do tipo responsivo, na qual independentemente do tamanho da tela, o conteúdo é readaptado, permitindo que tablets, celulares e computadores possam acessar o </w:t>
      </w:r>
      <w:r w:rsidR="00476743" w:rsidRPr="64DDF664">
        <w:rPr>
          <w:rFonts w:ascii="Arial" w:hAnsi="Arial" w:cs="Arial"/>
          <w:sz w:val="24"/>
          <w:szCs w:val="24"/>
        </w:rPr>
        <w:t>produto</w:t>
      </w:r>
      <w:r w:rsidRPr="64DDF664">
        <w:rPr>
          <w:rFonts w:ascii="Arial" w:hAnsi="Arial" w:cs="Arial"/>
          <w:sz w:val="24"/>
          <w:szCs w:val="24"/>
        </w:rPr>
        <w:t>.</w:t>
      </w:r>
    </w:p>
    <w:p w14:paraId="623C40EF" w14:textId="5DCDDB15" w:rsidR="64DDF664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>Além do site de divulgação, foi desenvolvido também um software, utilizando a linguagem de programação de alto nível Java, que permite o uso de diversas bibliotecas e apresenta diversas funções.</w:t>
      </w:r>
    </w:p>
    <w:p w14:paraId="71367555" w14:textId="68CC20DE" w:rsidR="64DDF664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64DDF664">
        <w:rPr>
          <w:rFonts w:ascii="Arial" w:hAnsi="Arial" w:cs="Arial"/>
          <w:sz w:val="24"/>
          <w:szCs w:val="24"/>
        </w:rPr>
        <w:t xml:space="preserve">O software tem como objetivo, ser uma plataforma de gestão de serviços prestados, com foco em um sistema de agendamento. Cada cliente terá um cadastro na qual o serviço desejado será escolhido e atribuído à um profissional do “Espaço </w:t>
      </w:r>
      <w:proofErr w:type="spellStart"/>
      <w:r w:rsidRPr="64DDF664">
        <w:rPr>
          <w:rFonts w:ascii="Arial" w:hAnsi="Arial" w:cs="Arial"/>
          <w:sz w:val="24"/>
          <w:szCs w:val="24"/>
        </w:rPr>
        <w:t>Liffa</w:t>
      </w:r>
      <w:proofErr w:type="spellEnd"/>
      <w:r w:rsidRPr="64DDF664">
        <w:rPr>
          <w:rFonts w:ascii="Arial" w:hAnsi="Arial" w:cs="Arial"/>
          <w:sz w:val="24"/>
          <w:szCs w:val="24"/>
        </w:rPr>
        <w:t>”. Desta forma, tornando todo o sistema administrativo do negócio mais simples e com menos chances de erros.</w:t>
      </w:r>
    </w:p>
    <w:p w14:paraId="153918C7" w14:textId="53C40F6B" w:rsidR="00CA0A05" w:rsidRDefault="64DDF664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7D5620AC">
        <w:rPr>
          <w:rFonts w:ascii="Arial" w:hAnsi="Arial" w:cs="Arial"/>
          <w:sz w:val="24"/>
          <w:szCs w:val="24"/>
        </w:rPr>
        <w:t xml:space="preserve">Na parte de pesquisa e desenvolvimento do relatório, foram realizadas diversas leituras aos materiais acadêmicos e levantamentos realizados pelas mídias de divulgação de notícias, com a finalidade de adquirir o conhecimento sobre os impactos gerados pela pandemia do Covid-19, a importância do mercado estético na economia </w:t>
      </w:r>
      <w:r w:rsidRPr="7D5620AC">
        <w:rPr>
          <w:rFonts w:ascii="Arial" w:hAnsi="Arial" w:cs="Arial"/>
          <w:sz w:val="24"/>
          <w:szCs w:val="24"/>
        </w:rPr>
        <w:lastRenderedPageBreak/>
        <w:t>brasileira e do papel da tecnologia afim de auxiliar na criação de novas formas de serviços e técnicas.</w:t>
      </w:r>
      <w:bookmarkStart w:id="53" w:name="_Toc59167332"/>
      <w:bookmarkStart w:id="54" w:name="_Toc59167602"/>
    </w:p>
    <w:p w14:paraId="23905E07" w14:textId="1AA717E6" w:rsidR="001A3BB5" w:rsidRDefault="001A3BB5" w:rsidP="00CB1FCC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conceito de Design Thinking foi amplamente utilizado durante o desenvolvimento do projeto, na qual separamos em cinco etapas gerias:</w:t>
      </w:r>
    </w:p>
    <w:p w14:paraId="174C8D3B" w14:textId="320507B3" w:rsidR="001A3BB5" w:rsidRDefault="006C2781" w:rsidP="00CB1FC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Empatizar: </w:t>
      </w:r>
      <w:r w:rsidR="002C405D">
        <w:rPr>
          <w:rFonts w:ascii="Arial" w:hAnsi="Arial" w:cs="Arial"/>
          <w:sz w:val="24"/>
          <w:szCs w:val="24"/>
        </w:rPr>
        <w:t xml:space="preserve">inicialmente </w:t>
      </w:r>
      <w:r>
        <w:rPr>
          <w:rFonts w:ascii="Arial" w:hAnsi="Arial" w:cs="Arial"/>
          <w:sz w:val="24"/>
          <w:szCs w:val="24"/>
        </w:rPr>
        <w:t xml:space="preserve">foram realizas reuniões com a sócia-proprietária do comércio “Espaço </w:t>
      </w:r>
      <w:proofErr w:type="spellStart"/>
      <w:r>
        <w:rPr>
          <w:rFonts w:ascii="Arial" w:hAnsi="Arial" w:cs="Arial"/>
          <w:sz w:val="24"/>
          <w:szCs w:val="24"/>
        </w:rPr>
        <w:t>Liffa</w:t>
      </w:r>
      <w:proofErr w:type="spellEnd"/>
      <w:r>
        <w:rPr>
          <w:rFonts w:ascii="Arial" w:hAnsi="Arial" w:cs="Arial"/>
          <w:sz w:val="24"/>
          <w:szCs w:val="24"/>
        </w:rPr>
        <w:t>” em que as suas ideias e problemas foram ouvid</w:t>
      </w:r>
      <w:r w:rsidR="002C40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e transformad</w:t>
      </w:r>
      <w:r w:rsidR="002C40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em insights para o desenvolvimento da próxima etapa;</w:t>
      </w:r>
    </w:p>
    <w:p w14:paraId="318FED65" w14:textId="18DFB823" w:rsidR="006C2781" w:rsidRDefault="006C2781" w:rsidP="00CB1FC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Definir: em conversas </w:t>
      </w:r>
      <w:r w:rsidR="002C405D">
        <w:rPr>
          <w:rFonts w:ascii="Arial" w:hAnsi="Arial" w:cs="Arial"/>
          <w:sz w:val="24"/>
          <w:szCs w:val="24"/>
        </w:rPr>
        <w:t>internas do</w:t>
      </w:r>
      <w:r>
        <w:rPr>
          <w:rFonts w:ascii="Arial" w:hAnsi="Arial" w:cs="Arial"/>
          <w:sz w:val="24"/>
          <w:szCs w:val="24"/>
        </w:rPr>
        <w:t xml:space="preserve"> grupo, as ideias passadas pela cliente foram refinadas e através de um brainstorming surgiram novos tópicos</w:t>
      </w:r>
      <w:r w:rsidR="002C405D">
        <w:rPr>
          <w:rFonts w:ascii="Arial" w:hAnsi="Arial" w:cs="Arial"/>
          <w:sz w:val="24"/>
          <w:szCs w:val="24"/>
        </w:rPr>
        <w:t xml:space="preserve"> a serem tratados</w:t>
      </w:r>
      <w:r>
        <w:rPr>
          <w:rFonts w:ascii="Arial" w:hAnsi="Arial" w:cs="Arial"/>
          <w:sz w:val="24"/>
          <w:szCs w:val="24"/>
        </w:rPr>
        <w:t>;</w:t>
      </w:r>
    </w:p>
    <w:p w14:paraId="4BA71DDA" w14:textId="166BDB4F" w:rsidR="006C2781" w:rsidRDefault="006C2781" w:rsidP="00CB1FC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Idealizar: </w:t>
      </w:r>
      <w:r w:rsidR="007A69C4">
        <w:rPr>
          <w:rFonts w:ascii="Arial" w:hAnsi="Arial" w:cs="Arial"/>
          <w:sz w:val="24"/>
          <w:szCs w:val="24"/>
        </w:rPr>
        <w:t>foram buscadas as melhores formas de colocar todas as ideias em prática, tanto na parte teórica</w:t>
      </w:r>
      <w:r w:rsidR="002C405D">
        <w:rPr>
          <w:rFonts w:ascii="Arial" w:hAnsi="Arial" w:cs="Arial"/>
          <w:sz w:val="24"/>
          <w:szCs w:val="24"/>
        </w:rPr>
        <w:t>,</w:t>
      </w:r>
      <w:r w:rsidR="007A69C4">
        <w:rPr>
          <w:rFonts w:ascii="Arial" w:hAnsi="Arial" w:cs="Arial"/>
          <w:sz w:val="24"/>
          <w:szCs w:val="24"/>
        </w:rPr>
        <w:t xml:space="preserve"> com o desenvolvimento do relatório</w:t>
      </w:r>
      <w:r w:rsidR="002C405D">
        <w:rPr>
          <w:rFonts w:ascii="Arial" w:hAnsi="Arial" w:cs="Arial"/>
          <w:sz w:val="24"/>
          <w:szCs w:val="24"/>
        </w:rPr>
        <w:t>,</w:t>
      </w:r>
      <w:r w:rsidR="007A69C4">
        <w:rPr>
          <w:rFonts w:ascii="Arial" w:hAnsi="Arial" w:cs="Arial"/>
          <w:sz w:val="24"/>
          <w:szCs w:val="24"/>
        </w:rPr>
        <w:t xml:space="preserve"> como na parte prática da programação;</w:t>
      </w:r>
    </w:p>
    <w:p w14:paraId="59D7C6BF" w14:textId="1B5AF1AA" w:rsidR="006C2781" w:rsidRDefault="006C2781" w:rsidP="00CB1FC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Prototipar:</w:t>
      </w:r>
      <w:r w:rsidR="007A69C4">
        <w:rPr>
          <w:rFonts w:ascii="Arial" w:hAnsi="Arial" w:cs="Arial"/>
          <w:sz w:val="24"/>
          <w:szCs w:val="24"/>
        </w:rPr>
        <w:t xml:space="preserve"> neste passo, toda a parte prática foi desenvolvida, empregando técnicas de desenvolvimento de aplicações voltadas à área de </w:t>
      </w:r>
      <w:r w:rsidR="002C405D">
        <w:rPr>
          <w:rFonts w:ascii="Arial" w:hAnsi="Arial" w:cs="Arial"/>
          <w:sz w:val="24"/>
          <w:szCs w:val="24"/>
        </w:rPr>
        <w:t>tecnologia da informação</w:t>
      </w:r>
      <w:r w:rsidR="007A69C4">
        <w:rPr>
          <w:rFonts w:ascii="Arial" w:hAnsi="Arial" w:cs="Arial"/>
          <w:sz w:val="24"/>
          <w:szCs w:val="24"/>
        </w:rPr>
        <w:t xml:space="preserve"> e na realização de pesquisas com base em fontes de divulgação de informaç</w:t>
      </w:r>
      <w:r w:rsidR="002C405D">
        <w:rPr>
          <w:rFonts w:ascii="Arial" w:hAnsi="Arial" w:cs="Arial"/>
          <w:sz w:val="24"/>
          <w:szCs w:val="24"/>
        </w:rPr>
        <w:t>ões</w:t>
      </w:r>
      <w:r w:rsidR="007A69C4">
        <w:rPr>
          <w:rFonts w:ascii="Arial" w:hAnsi="Arial" w:cs="Arial"/>
          <w:sz w:val="24"/>
          <w:szCs w:val="24"/>
        </w:rPr>
        <w:t xml:space="preserve"> e </w:t>
      </w:r>
      <w:r w:rsidR="002C405D">
        <w:rPr>
          <w:rFonts w:ascii="Arial" w:hAnsi="Arial" w:cs="Arial"/>
          <w:sz w:val="24"/>
          <w:szCs w:val="24"/>
        </w:rPr>
        <w:t xml:space="preserve">em bases </w:t>
      </w:r>
      <w:r w:rsidR="007A69C4">
        <w:rPr>
          <w:rFonts w:ascii="Arial" w:hAnsi="Arial" w:cs="Arial"/>
          <w:sz w:val="24"/>
          <w:szCs w:val="24"/>
        </w:rPr>
        <w:t>científicas;</w:t>
      </w:r>
    </w:p>
    <w:p w14:paraId="156B1A71" w14:textId="3B109FE7" w:rsidR="006C2781" w:rsidRPr="001A3BB5" w:rsidRDefault="006C2781" w:rsidP="00CB1FC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Testar:</w:t>
      </w:r>
      <w:r w:rsidR="007A69C4">
        <w:rPr>
          <w:rFonts w:ascii="Arial" w:hAnsi="Arial" w:cs="Arial"/>
          <w:sz w:val="24"/>
          <w:szCs w:val="24"/>
        </w:rPr>
        <w:t xml:space="preserve"> após o desenvolvimento, a parte de testes se iniciou, na qual o </w:t>
      </w:r>
      <w:r w:rsidR="002C405D">
        <w:rPr>
          <w:rFonts w:ascii="Arial" w:hAnsi="Arial" w:cs="Arial"/>
          <w:sz w:val="24"/>
          <w:szCs w:val="24"/>
        </w:rPr>
        <w:t>produto</w:t>
      </w:r>
      <w:r w:rsidR="007A69C4">
        <w:rPr>
          <w:rFonts w:ascii="Arial" w:hAnsi="Arial" w:cs="Arial"/>
          <w:sz w:val="24"/>
          <w:szCs w:val="24"/>
        </w:rPr>
        <w:t xml:space="preserve"> foi testado para verificar se todas as suas funcionalidades estavam dentro do esperado e </w:t>
      </w:r>
      <w:r w:rsidR="002C405D">
        <w:rPr>
          <w:rFonts w:ascii="Arial" w:hAnsi="Arial" w:cs="Arial"/>
          <w:sz w:val="24"/>
          <w:szCs w:val="24"/>
        </w:rPr>
        <w:t xml:space="preserve">o relatório foi revisado e refinado, a fim de entregar um bom </w:t>
      </w:r>
      <w:proofErr w:type="gramStart"/>
      <w:r w:rsidR="002C405D">
        <w:rPr>
          <w:rFonts w:ascii="Arial" w:hAnsi="Arial" w:cs="Arial"/>
          <w:sz w:val="24"/>
          <w:szCs w:val="24"/>
        </w:rPr>
        <w:t>produto final</w:t>
      </w:r>
      <w:proofErr w:type="gramEnd"/>
      <w:r w:rsidR="002C405D">
        <w:rPr>
          <w:rFonts w:ascii="Arial" w:hAnsi="Arial" w:cs="Arial"/>
          <w:sz w:val="24"/>
          <w:szCs w:val="24"/>
        </w:rPr>
        <w:t>.</w:t>
      </w:r>
    </w:p>
    <w:p w14:paraId="48A2C336" w14:textId="0ACFB2F1" w:rsidR="00D7538C" w:rsidRDefault="00D7538C" w:rsidP="00CB246C">
      <w:pPr>
        <w:pStyle w:val="Ttulo1"/>
        <w:spacing w:before="240" w:after="240"/>
        <w:jc w:val="both"/>
        <w:rPr>
          <w:rFonts w:ascii="Arial" w:hAnsi="Arial" w:cs="Arial"/>
        </w:rPr>
      </w:pPr>
      <w:bookmarkStart w:id="55" w:name="_Toc1802737662"/>
      <w:bookmarkStart w:id="56" w:name="_Toc1460145434"/>
      <w:bookmarkStart w:id="57" w:name="_Toc107488174"/>
      <w:r w:rsidRPr="00D7538C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D753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RESULTADOS</w:t>
      </w:r>
      <w:bookmarkEnd w:id="57"/>
    </w:p>
    <w:p w14:paraId="2B34EC32" w14:textId="4E7CF9C3" w:rsidR="0003600B" w:rsidRPr="00A706CB" w:rsidRDefault="00240F09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ja-JP"/>
        </w:rPr>
      </w:pPr>
      <w:bookmarkStart w:id="58" w:name="_Toc107488175"/>
      <w:r w:rsidRPr="00240F09">
        <w:rPr>
          <w:rFonts w:ascii="Arial" w:hAnsi="Arial" w:cs="Arial"/>
          <w:b/>
          <w:bCs/>
          <w:color w:val="000000" w:themeColor="text1"/>
          <w:sz w:val="24"/>
          <w:szCs w:val="24"/>
          <w:lang w:eastAsia="ja-JP"/>
        </w:rPr>
        <w:t>5.1 Solução Inicial</w:t>
      </w:r>
      <w:bookmarkEnd w:id="58"/>
    </w:p>
    <w:p w14:paraId="148B92E2" w14:textId="49BC62D7" w:rsidR="00240F09" w:rsidRDefault="00A706CB" w:rsidP="00CB246C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706CB">
        <w:rPr>
          <w:rFonts w:ascii="Arial" w:hAnsi="Arial" w:cs="Arial"/>
          <w:sz w:val="24"/>
          <w:szCs w:val="24"/>
        </w:rPr>
        <w:t xml:space="preserve">Na elaboração inicial do projeto foram utilizados exemplos de sites existentes e </w:t>
      </w:r>
      <w:proofErr w:type="spellStart"/>
      <w:r w:rsidRPr="00A706CB">
        <w:rPr>
          <w:rFonts w:ascii="Arial" w:hAnsi="Arial" w:cs="Arial"/>
          <w:sz w:val="24"/>
          <w:szCs w:val="24"/>
        </w:rPr>
        <w:t>Wireframe</w:t>
      </w:r>
      <w:r w:rsidR="00B425FF">
        <w:rPr>
          <w:rFonts w:ascii="Arial" w:hAnsi="Arial" w:cs="Arial"/>
          <w:sz w:val="24"/>
          <w:szCs w:val="24"/>
        </w:rPr>
        <w:t>s</w:t>
      </w:r>
      <w:proofErr w:type="spellEnd"/>
      <w:r w:rsidRPr="00A706CB">
        <w:rPr>
          <w:rFonts w:ascii="Arial" w:hAnsi="Arial" w:cs="Arial"/>
          <w:sz w:val="24"/>
          <w:szCs w:val="24"/>
        </w:rPr>
        <w:t xml:space="preserve"> básico</w:t>
      </w:r>
      <w:r w:rsidR="00B425FF">
        <w:rPr>
          <w:rFonts w:ascii="Arial" w:hAnsi="Arial" w:cs="Arial"/>
          <w:sz w:val="24"/>
          <w:szCs w:val="24"/>
        </w:rPr>
        <w:t>s</w:t>
      </w:r>
      <w:r w:rsidRPr="00A706CB">
        <w:rPr>
          <w:rFonts w:ascii="Arial" w:hAnsi="Arial" w:cs="Arial"/>
          <w:sz w:val="24"/>
          <w:szCs w:val="24"/>
        </w:rPr>
        <w:t>, de forma a nortear o desenvolviment</w:t>
      </w:r>
      <w:r>
        <w:rPr>
          <w:rFonts w:ascii="Arial" w:hAnsi="Arial" w:cs="Arial"/>
          <w:sz w:val="24"/>
          <w:szCs w:val="24"/>
        </w:rPr>
        <w:t>o. Em conversas constantes com o cliente, o projeto foi sendo moldado e desenvolvido.</w:t>
      </w:r>
    </w:p>
    <w:p w14:paraId="43F4D4C5" w14:textId="02A3812A" w:rsidR="002411A8" w:rsidRDefault="002411A8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inicial era sobre o desenvolvimento de um site apenas para divulgação, com página única e design intuitivo que seguisse a paleta de cores da identidade visual do cliente, também foi solicitado a c</w:t>
      </w:r>
      <w:r w:rsidR="00B425FF"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>ação de um software que pudesse auxiliar os processos gerenciais e administrativos da empres</w:t>
      </w:r>
      <w:r w:rsidR="00B425FF">
        <w:rPr>
          <w:rFonts w:ascii="Arial" w:hAnsi="Arial" w:cs="Arial"/>
          <w:sz w:val="24"/>
          <w:szCs w:val="24"/>
        </w:rPr>
        <w:t>a.</w:t>
      </w:r>
    </w:p>
    <w:p w14:paraId="7F266E72" w14:textId="2EA66D17" w:rsidR="00A706CB" w:rsidRPr="00CB1FCC" w:rsidRDefault="00B425FF" w:rsidP="00CB1F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solução inicial, foram idealizad</w:t>
      </w:r>
      <w:r w:rsidR="00CB246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apenas os meios visuais e funcionais, que estavam mediantes a aprovação, o principal foco foi no levantamento de informações e pesquisas para o desenvolvimento teórico do relatório. As expectativas eram que todos os tópicos levantados</w:t>
      </w:r>
      <w:r w:rsidR="00CB246C">
        <w:rPr>
          <w:rFonts w:ascii="Arial" w:hAnsi="Arial" w:cs="Arial"/>
          <w:sz w:val="24"/>
          <w:szCs w:val="24"/>
        </w:rPr>
        <w:t xml:space="preserve"> (criação de página web, desenvolvimento de software e elaboração de um bom relatório)</w:t>
      </w:r>
      <w:r>
        <w:rPr>
          <w:rFonts w:ascii="Arial" w:hAnsi="Arial" w:cs="Arial"/>
          <w:sz w:val="24"/>
          <w:szCs w:val="24"/>
        </w:rPr>
        <w:t xml:space="preserve"> fossem abordados e desenvolvidos. </w:t>
      </w:r>
    </w:p>
    <w:p w14:paraId="00EB5C84" w14:textId="0EF01197" w:rsidR="00240F09" w:rsidRDefault="00240F09" w:rsidP="00CB246C">
      <w:pPr>
        <w:pStyle w:val="Ttulo2"/>
        <w:spacing w:after="24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ja-JP"/>
        </w:rPr>
      </w:pPr>
      <w:bookmarkStart w:id="59" w:name="_Toc107488176"/>
      <w:r w:rsidRPr="00240F09">
        <w:rPr>
          <w:rFonts w:ascii="Arial" w:hAnsi="Arial" w:cs="Arial"/>
          <w:b/>
          <w:bCs/>
          <w:color w:val="000000" w:themeColor="text1"/>
          <w:sz w:val="24"/>
          <w:szCs w:val="24"/>
          <w:lang w:eastAsia="ja-JP"/>
        </w:rPr>
        <w:t>5.2 Solução Final</w:t>
      </w:r>
      <w:bookmarkEnd w:id="59"/>
    </w:p>
    <w:p w14:paraId="1342ACBC" w14:textId="400DC820" w:rsidR="00E26D12" w:rsidRDefault="00E26D12" w:rsidP="00CB246C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26D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26D12">
        <w:rPr>
          <w:rFonts w:ascii="Arial" w:hAnsi="Arial" w:cs="Arial"/>
          <w:sz w:val="24"/>
          <w:szCs w:val="24"/>
        </w:rPr>
        <w:t>produto final</w:t>
      </w:r>
      <w:proofErr w:type="gramEnd"/>
      <w:r w:rsidRPr="00E26D12">
        <w:rPr>
          <w:rFonts w:ascii="Arial" w:hAnsi="Arial" w:cs="Arial"/>
          <w:sz w:val="24"/>
          <w:szCs w:val="24"/>
        </w:rPr>
        <w:t xml:space="preserve"> contempla aplicação web de página única </w:t>
      </w:r>
      <w:r>
        <w:rPr>
          <w:rFonts w:ascii="Arial" w:hAnsi="Arial" w:cs="Arial"/>
          <w:sz w:val="24"/>
          <w:szCs w:val="24"/>
        </w:rPr>
        <w:t xml:space="preserve">com o principal objetivo de divulgação dos dados da empresa “Espaço </w:t>
      </w:r>
      <w:proofErr w:type="spellStart"/>
      <w:r>
        <w:rPr>
          <w:rFonts w:ascii="Arial" w:hAnsi="Arial" w:cs="Arial"/>
          <w:sz w:val="24"/>
          <w:szCs w:val="24"/>
        </w:rPr>
        <w:t>Liffa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A706CB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uma interface intuitiva e atrativa, a fim de captar novos clientes para o pequeno negócio</w:t>
      </w:r>
      <w:r w:rsidR="00A706CB">
        <w:rPr>
          <w:rFonts w:ascii="Arial" w:hAnsi="Arial" w:cs="Arial"/>
          <w:sz w:val="24"/>
          <w:szCs w:val="24"/>
        </w:rPr>
        <w:t xml:space="preserve"> e também um software para o gerenciamento de agendamentos de serviços e clientes, auxiliando os processos administrativos da empresa.</w:t>
      </w:r>
    </w:p>
    <w:p w14:paraId="36C5E8DA" w14:textId="16D8585E" w:rsidR="00E26D12" w:rsidRDefault="00E26D12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6D12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o desenvolvimento do site</w:t>
      </w:r>
      <w:r w:rsidRPr="00E26D12">
        <w:rPr>
          <w:rFonts w:ascii="Arial" w:hAnsi="Arial" w:cs="Arial"/>
          <w:sz w:val="24"/>
          <w:szCs w:val="24"/>
        </w:rPr>
        <w:t xml:space="preserve"> foram utilizadas algumas ferramentas baseadas </w:t>
      </w:r>
      <w:r>
        <w:rPr>
          <w:rFonts w:ascii="Arial" w:hAnsi="Arial" w:cs="Arial"/>
          <w:sz w:val="24"/>
          <w:szCs w:val="24"/>
        </w:rPr>
        <w:t>no</w:t>
      </w:r>
      <w:r w:rsidRPr="00E26D12">
        <w:rPr>
          <w:rFonts w:ascii="Arial" w:hAnsi="Arial" w:cs="Arial"/>
          <w:sz w:val="24"/>
          <w:szCs w:val="24"/>
        </w:rPr>
        <w:t xml:space="preserve"> sistema operacional Windows, sendo elas: o servidor HTTP Apache</w:t>
      </w:r>
      <w:r>
        <w:rPr>
          <w:rFonts w:ascii="Arial" w:hAnsi="Arial" w:cs="Arial"/>
          <w:sz w:val="24"/>
          <w:szCs w:val="24"/>
        </w:rPr>
        <w:t>;</w:t>
      </w:r>
      <w:r w:rsidRPr="00E26D12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ambiente para um </w:t>
      </w:r>
      <w:r w:rsidRPr="00E26D12">
        <w:rPr>
          <w:rFonts w:ascii="Arial" w:hAnsi="Arial" w:cs="Arial"/>
          <w:sz w:val="24"/>
          <w:szCs w:val="24"/>
        </w:rPr>
        <w:t>servidor local XAMPP</w:t>
      </w:r>
      <w:r>
        <w:rPr>
          <w:rFonts w:ascii="Arial" w:hAnsi="Arial" w:cs="Arial"/>
          <w:sz w:val="24"/>
          <w:szCs w:val="24"/>
        </w:rPr>
        <w:t xml:space="preserve">; </w:t>
      </w:r>
      <w:r w:rsidRPr="00E26D12">
        <w:rPr>
          <w:rFonts w:ascii="Arial" w:hAnsi="Arial" w:cs="Arial"/>
          <w:sz w:val="24"/>
          <w:szCs w:val="24"/>
        </w:rPr>
        <w:t xml:space="preserve">o software para criação de banco de dados </w:t>
      </w:r>
      <w:proofErr w:type="spellStart"/>
      <w:r w:rsidRPr="00E26D12">
        <w:rPr>
          <w:rFonts w:ascii="Arial" w:hAnsi="Arial" w:cs="Arial"/>
          <w:sz w:val="24"/>
          <w:szCs w:val="24"/>
        </w:rPr>
        <w:t>HeidiSQL</w:t>
      </w:r>
      <w:proofErr w:type="spellEnd"/>
      <w:r w:rsidRPr="00E26D12">
        <w:rPr>
          <w:rFonts w:ascii="Arial" w:hAnsi="Arial" w:cs="Arial"/>
          <w:sz w:val="24"/>
          <w:szCs w:val="24"/>
        </w:rPr>
        <w:t xml:space="preserve"> e o </w:t>
      </w:r>
      <w:r>
        <w:rPr>
          <w:rFonts w:ascii="Arial" w:hAnsi="Arial" w:cs="Arial"/>
          <w:sz w:val="24"/>
          <w:szCs w:val="24"/>
        </w:rPr>
        <w:t>editor de texto</w:t>
      </w:r>
      <w:r w:rsidRPr="00E26D12">
        <w:rPr>
          <w:rFonts w:ascii="Arial" w:hAnsi="Arial" w:cs="Arial"/>
          <w:sz w:val="24"/>
          <w:szCs w:val="24"/>
        </w:rPr>
        <w:t xml:space="preserve"> B</w:t>
      </w:r>
      <w:proofErr w:type="spellStart"/>
      <w:r w:rsidRPr="00E26D12">
        <w:rPr>
          <w:rFonts w:ascii="Arial" w:hAnsi="Arial" w:cs="Arial"/>
          <w:sz w:val="24"/>
          <w:szCs w:val="24"/>
        </w:rPr>
        <w:t>rackets</w:t>
      </w:r>
      <w:proofErr w:type="spellEnd"/>
      <w:r w:rsidRPr="00E26D12">
        <w:rPr>
          <w:rFonts w:ascii="Arial" w:hAnsi="Arial" w:cs="Arial"/>
          <w:sz w:val="24"/>
          <w:szCs w:val="24"/>
        </w:rPr>
        <w:t xml:space="preserve"> utilizado para desenvolvimento </w:t>
      </w:r>
      <w:r>
        <w:rPr>
          <w:rFonts w:ascii="Arial" w:hAnsi="Arial" w:cs="Arial"/>
          <w:sz w:val="24"/>
          <w:szCs w:val="24"/>
        </w:rPr>
        <w:t>dos códigos da aplicação web</w:t>
      </w:r>
      <w:r w:rsidRPr="00E26D12">
        <w:rPr>
          <w:rFonts w:ascii="Arial" w:hAnsi="Arial" w:cs="Arial"/>
          <w:sz w:val="24"/>
          <w:szCs w:val="24"/>
        </w:rPr>
        <w:t xml:space="preserve">. </w:t>
      </w:r>
      <w:r w:rsidR="004C2439">
        <w:rPr>
          <w:rFonts w:ascii="Arial" w:hAnsi="Arial" w:cs="Arial"/>
          <w:sz w:val="24"/>
          <w:szCs w:val="24"/>
        </w:rPr>
        <w:t xml:space="preserve">Para o desenvolvimento do software em Java foram utilizadas as seguintes ferramentas: Apache NetBeans IDE versão 14 (Ambiente de desenvolvimento integrado), e o JDK (Java </w:t>
      </w:r>
      <w:proofErr w:type="spellStart"/>
      <w:r w:rsidR="004C2439">
        <w:rPr>
          <w:rFonts w:ascii="Arial" w:hAnsi="Arial" w:cs="Arial"/>
          <w:sz w:val="24"/>
          <w:szCs w:val="24"/>
        </w:rPr>
        <w:t>Development</w:t>
      </w:r>
      <w:proofErr w:type="spellEnd"/>
      <w:r w:rsidR="004C2439">
        <w:rPr>
          <w:rFonts w:ascii="Arial" w:hAnsi="Arial" w:cs="Arial"/>
          <w:sz w:val="24"/>
          <w:szCs w:val="24"/>
        </w:rPr>
        <w:t xml:space="preserve"> Kit) 17.</w:t>
      </w:r>
    </w:p>
    <w:p w14:paraId="7148AC37" w14:textId="2FA182A0" w:rsidR="00E26D12" w:rsidRDefault="00E26D12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6D12">
        <w:rPr>
          <w:rFonts w:ascii="Arial" w:hAnsi="Arial" w:cs="Arial"/>
          <w:sz w:val="24"/>
          <w:szCs w:val="24"/>
        </w:rPr>
        <w:t xml:space="preserve">As estruturas de programação utilizadas foram: a linguagem de marcação HTML5; o mecanismo que adiciona estilização ao site CSS; a linguagem </w:t>
      </w:r>
      <w:proofErr w:type="spellStart"/>
      <w:r w:rsidRPr="00E26D12">
        <w:rPr>
          <w:rFonts w:ascii="Arial" w:hAnsi="Arial" w:cs="Arial"/>
          <w:sz w:val="24"/>
          <w:szCs w:val="24"/>
        </w:rPr>
        <w:t>JavaScript</w:t>
      </w:r>
      <w:proofErr w:type="spellEnd"/>
      <w:r w:rsidRPr="00E26D12">
        <w:rPr>
          <w:rFonts w:ascii="Arial" w:hAnsi="Arial" w:cs="Arial"/>
          <w:sz w:val="24"/>
          <w:szCs w:val="24"/>
        </w:rPr>
        <w:t xml:space="preserve"> responsável pela dinamização de aplicações do tipo Web; a linguagem PHP que tem como função a integração do banco de dados e a interface gráfica</w:t>
      </w:r>
      <w:r w:rsidR="004C2439">
        <w:rPr>
          <w:rFonts w:ascii="Arial" w:hAnsi="Arial" w:cs="Arial"/>
          <w:sz w:val="24"/>
          <w:szCs w:val="24"/>
        </w:rPr>
        <w:t>;</w:t>
      </w:r>
      <w:r w:rsidRPr="00E26D12">
        <w:rPr>
          <w:rFonts w:ascii="Arial" w:hAnsi="Arial" w:cs="Arial"/>
          <w:sz w:val="24"/>
          <w:szCs w:val="24"/>
        </w:rPr>
        <w:t xml:space="preserve"> o sistema de gerenciamento de banco de dados MySQL</w:t>
      </w:r>
      <w:r w:rsidR="004C2439">
        <w:rPr>
          <w:rFonts w:ascii="Arial" w:hAnsi="Arial" w:cs="Arial"/>
          <w:sz w:val="24"/>
          <w:szCs w:val="24"/>
        </w:rPr>
        <w:t xml:space="preserve"> e a linguagem de programação Java.</w:t>
      </w:r>
    </w:p>
    <w:p w14:paraId="2ADF9052" w14:textId="0E0EF659" w:rsidR="00E26D12" w:rsidRDefault="00E26D12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6D12">
        <w:rPr>
          <w:rFonts w:ascii="Arial" w:hAnsi="Arial" w:cs="Arial"/>
          <w:sz w:val="24"/>
          <w:szCs w:val="24"/>
        </w:rPr>
        <w:t xml:space="preserve">Para versionamento de </w:t>
      </w:r>
      <w:r w:rsidR="00A706CB">
        <w:rPr>
          <w:rFonts w:ascii="Arial" w:hAnsi="Arial" w:cs="Arial"/>
          <w:sz w:val="24"/>
          <w:szCs w:val="24"/>
        </w:rPr>
        <w:t>arquivos</w:t>
      </w:r>
      <w:r w:rsidRPr="00E26D12">
        <w:rPr>
          <w:rFonts w:ascii="Arial" w:hAnsi="Arial" w:cs="Arial"/>
          <w:sz w:val="24"/>
          <w:szCs w:val="24"/>
        </w:rPr>
        <w:t xml:space="preserve"> foi utilizado o GitHub que é uma plataforma de hospedagem de código-fonte e arquivos com controle de versão usando o </w:t>
      </w:r>
      <w:proofErr w:type="spellStart"/>
      <w:r w:rsidRPr="00E26D12">
        <w:rPr>
          <w:rFonts w:ascii="Arial" w:hAnsi="Arial" w:cs="Arial"/>
          <w:sz w:val="24"/>
          <w:szCs w:val="24"/>
        </w:rPr>
        <w:t>Git</w:t>
      </w:r>
      <w:proofErr w:type="spellEnd"/>
      <w:r w:rsidRPr="00E26D12">
        <w:rPr>
          <w:rFonts w:ascii="Arial" w:hAnsi="Arial" w:cs="Arial"/>
          <w:sz w:val="24"/>
          <w:szCs w:val="24"/>
        </w:rPr>
        <w:t xml:space="preserve">, que é um sistema de controle de versões distribuído. </w:t>
      </w:r>
    </w:p>
    <w:p w14:paraId="33EE453E" w14:textId="1A122EAA" w:rsidR="004C2439" w:rsidRDefault="00A706CB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C2439">
        <w:rPr>
          <w:rFonts w:ascii="Arial" w:hAnsi="Arial" w:cs="Arial"/>
          <w:sz w:val="24"/>
          <w:szCs w:val="24"/>
        </w:rPr>
        <w:t>ara o desenvolvimento do relatório</w:t>
      </w:r>
      <w:r>
        <w:rPr>
          <w:rFonts w:ascii="Arial" w:hAnsi="Arial" w:cs="Arial"/>
          <w:sz w:val="24"/>
          <w:szCs w:val="24"/>
        </w:rPr>
        <w:t xml:space="preserve"> final</w:t>
      </w:r>
      <w:r w:rsidR="004C2439">
        <w:rPr>
          <w:rFonts w:ascii="Arial" w:hAnsi="Arial" w:cs="Arial"/>
          <w:sz w:val="24"/>
          <w:szCs w:val="24"/>
        </w:rPr>
        <w:t xml:space="preserve">, utilizamos como base fontes de divulgações de notícias e projetos com base científica. </w:t>
      </w:r>
    </w:p>
    <w:p w14:paraId="43DCB5D3" w14:textId="04E1C5DB" w:rsidR="004C2439" w:rsidRPr="00E26D12" w:rsidRDefault="004C2439" w:rsidP="00CB24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</w:rPr>
        <w:t xml:space="preserve">Como solução final, todos os pontos desejados nas soluções </w:t>
      </w:r>
      <w:r w:rsidR="00A706CB">
        <w:rPr>
          <w:rFonts w:ascii="Arial" w:hAnsi="Arial" w:cs="Arial"/>
          <w:sz w:val="24"/>
          <w:szCs w:val="24"/>
        </w:rPr>
        <w:t>iniciais</w:t>
      </w:r>
      <w:r>
        <w:rPr>
          <w:rFonts w:ascii="Arial" w:hAnsi="Arial" w:cs="Arial"/>
          <w:sz w:val="24"/>
          <w:szCs w:val="24"/>
        </w:rPr>
        <w:t xml:space="preserve"> foram </w:t>
      </w:r>
      <w:r w:rsidR="00A706CB">
        <w:rPr>
          <w:rFonts w:ascii="Arial" w:hAnsi="Arial" w:cs="Arial"/>
          <w:sz w:val="24"/>
          <w:szCs w:val="24"/>
        </w:rPr>
        <w:t>alcançados</w:t>
      </w:r>
      <w:r>
        <w:rPr>
          <w:rFonts w:ascii="Arial" w:hAnsi="Arial" w:cs="Arial"/>
          <w:sz w:val="24"/>
          <w:szCs w:val="24"/>
        </w:rPr>
        <w:t xml:space="preserve"> com êxito</w:t>
      </w:r>
      <w:r w:rsidR="00A706CB">
        <w:rPr>
          <w:rFonts w:ascii="Arial" w:hAnsi="Arial" w:cs="Arial"/>
          <w:sz w:val="24"/>
          <w:szCs w:val="24"/>
        </w:rPr>
        <w:t xml:space="preserve">, permitindo com que o tema fosse alcançado e trazendo soluções eficazes para a empresa “Espaço </w:t>
      </w:r>
      <w:proofErr w:type="spellStart"/>
      <w:r w:rsidR="00A706CB">
        <w:rPr>
          <w:rFonts w:ascii="Arial" w:hAnsi="Arial" w:cs="Arial"/>
          <w:sz w:val="24"/>
          <w:szCs w:val="24"/>
        </w:rPr>
        <w:t>Liffa</w:t>
      </w:r>
      <w:proofErr w:type="spellEnd"/>
      <w:r w:rsidR="00A706CB">
        <w:rPr>
          <w:rFonts w:ascii="Arial" w:hAnsi="Arial" w:cs="Arial"/>
          <w:sz w:val="24"/>
          <w:szCs w:val="24"/>
        </w:rPr>
        <w:t>”.</w:t>
      </w:r>
    </w:p>
    <w:p w14:paraId="0CD91548" w14:textId="311F99AF" w:rsidR="00D7538C" w:rsidRDefault="00D7538C" w:rsidP="00CB246C">
      <w:pPr>
        <w:spacing w:line="360" w:lineRule="auto"/>
        <w:rPr>
          <w:lang w:eastAsia="ja-JP"/>
        </w:rPr>
      </w:pPr>
    </w:p>
    <w:p w14:paraId="2457A92A" w14:textId="76E51323" w:rsidR="00774CE5" w:rsidRDefault="00774CE5" w:rsidP="00CB246C">
      <w:pPr>
        <w:pStyle w:val="Ttulo1"/>
        <w:spacing w:after="240"/>
        <w:jc w:val="both"/>
        <w:rPr>
          <w:rFonts w:ascii="Arial" w:hAnsi="Arial" w:cs="Arial"/>
        </w:rPr>
      </w:pPr>
      <w:bookmarkStart w:id="60" w:name="_Toc107488177"/>
      <w:r>
        <w:rPr>
          <w:rFonts w:ascii="Arial" w:hAnsi="Arial" w:cs="Arial"/>
        </w:rPr>
        <w:lastRenderedPageBreak/>
        <w:t xml:space="preserve">6. </w:t>
      </w:r>
      <w:r w:rsidRPr="00774CE5">
        <w:rPr>
          <w:rFonts w:ascii="Arial" w:hAnsi="Arial" w:cs="Arial"/>
        </w:rPr>
        <w:t>CONSIDERAÇÕES FINAIS</w:t>
      </w:r>
      <w:bookmarkEnd w:id="60"/>
    </w:p>
    <w:p w14:paraId="34CCC70B" w14:textId="77777777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 xml:space="preserve">Durante a realização do trabalho, assumimos o desafio de buscar o envolvimento dos membros do grupo, ao ponto de garantir a atuação direta e indireta nas diversas áreas em diferentes níveis hierárquicos, utilizando conhecimentos de programação, marketing, banco de dados, administração de sistemas, design e afins. </w:t>
      </w:r>
    </w:p>
    <w:p w14:paraId="33A4FDEA" w14:textId="6787282B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 xml:space="preserve">De pronto, almejava-se inicialmente a criação de uma ferramenta web, consubstanciada em um site de internet, que permitisse </w:t>
      </w:r>
      <w:r>
        <w:rPr>
          <w:rFonts w:ascii="Arial" w:hAnsi="Arial" w:cs="Arial"/>
          <w:sz w:val="24"/>
          <w:szCs w:val="24"/>
        </w:rPr>
        <w:t xml:space="preserve">que a empresa “Espaço </w:t>
      </w:r>
      <w:proofErr w:type="spellStart"/>
      <w:r>
        <w:rPr>
          <w:rFonts w:ascii="Arial" w:hAnsi="Arial" w:cs="Arial"/>
          <w:sz w:val="24"/>
          <w:szCs w:val="24"/>
        </w:rPr>
        <w:t>Lifffa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774CE5">
        <w:rPr>
          <w:rFonts w:ascii="Arial" w:hAnsi="Arial" w:cs="Arial"/>
          <w:sz w:val="24"/>
          <w:szCs w:val="24"/>
        </w:rPr>
        <w:t xml:space="preserve"> se torna</w:t>
      </w:r>
      <w:r w:rsidR="00500604">
        <w:rPr>
          <w:rFonts w:ascii="Arial" w:hAnsi="Arial" w:cs="Arial"/>
          <w:sz w:val="24"/>
          <w:szCs w:val="24"/>
        </w:rPr>
        <w:t>sse</w:t>
      </w:r>
      <w:r w:rsidRPr="00774CE5">
        <w:rPr>
          <w:rFonts w:ascii="Arial" w:hAnsi="Arial" w:cs="Arial"/>
          <w:sz w:val="24"/>
          <w:szCs w:val="24"/>
        </w:rPr>
        <w:t xml:space="preserve"> mais presente e visível no atual mercado, ao ponto de garantir a prospecção e o subsequente aumento do número de </w:t>
      </w:r>
      <w:r w:rsidR="00500604">
        <w:rPr>
          <w:rFonts w:ascii="Arial" w:hAnsi="Arial" w:cs="Arial"/>
          <w:sz w:val="24"/>
          <w:szCs w:val="24"/>
        </w:rPr>
        <w:t>clientes</w:t>
      </w:r>
      <w:r w:rsidRPr="00774CE5">
        <w:rPr>
          <w:rFonts w:ascii="Arial" w:hAnsi="Arial" w:cs="Arial"/>
          <w:sz w:val="24"/>
          <w:szCs w:val="24"/>
        </w:rPr>
        <w:t>, uma vez que as técnicas utilizadas até o presente momento não permitiam a alavancagem empresarial, cenário este que foi tomado como base para a criação do novo site, de visual, dinâmica e detalhes bem diversificados e diferentes do atual</w:t>
      </w:r>
      <w:r w:rsidR="00500604">
        <w:rPr>
          <w:rFonts w:ascii="Arial" w:hAnsi="Arial" w:cs="Arial"/>
          <w:sz w:val="24"/>
          <w:szCs w:val="24"/>
        </w:rPr>
        <w:t>, juntamente com um software em Java, que possui o intuito de agilizar e facilitar o processo de agendamento de serviços.</w:t>
      </w:r>
    </w:p>
    <w:p w14:paraId="69D20880" w14:textId="4F415DEC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 xml:space="preserve">O desenvolvimento do tema – </w:t>
      </w:r>
      <w:r w:rsidR="00500604">
        <w:rPr>
          <w:rFonts w:ascii="Arial" w:hAnsi="Arial" w:cs="Arial"/>
          <w:sz w:val="24"/>
          <w:szCs w:val="24"/>
        </w:rPr>
        <w:t>O papel da tecnologia na comunicação entre cliente e empresa</w:t>
      </w:r>
      <w:r w:rsidRPr="00774CE5">
        <w:rPr>
          <w:rFonts w:ascii="Arial" w:hAnsi="Arial" w:cs="Arial"/>
          <w:sz w:val="24"/>
          <w:szCs w:val="24"/>
        </w:rPr>
        <w:t xml:space="preserve"> – permitiu a articulação de muitos dos conhecimentos adquiridos ao longo do curso com a prática no ambiente, em busca dos objetivos do fazer acontecer. </w:t>
      </w:r>
    </w:p>
    <w:p w14:paraId="5580827B" w14:textId="7222F992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>Também ficou evidente no decorrer das diversas fase</w:t>
      </w:r>
      <w:r w:rsidR="00500604">
        <w:rPr>
          <w:rFonts w:ascii="Arial" w:hAnsi="Arial" w:cs="Arial"/>
          <w:sz w:val="24"/>
          <w:szCs w:val="24"/>
        </w:rPr>
        <w:t>s</w:t>
      </w:r>
      <w:r w:rsidRPr="00774CE5">
        <w:rPr>
          <w:rFonts w:ascii="Arial" w:hAnsi="Arial" w:cs="Arial"/>
          <w:sz w:val="24"/>
          <w:szCs w:val="24"/>
        </w:rPr>
        <w:t xml:space="preserve"> do trabalho a inconsistência do atual </w:t>
      </w:r>
      <w:r w:rsidR="00500604">
        <w:rPr>
          <w:rFonts w:ascii="Arial" w:hAnsi="Arial" w:cs="Arial"/>
          <w:sz w:val="24"/>
          <w:szCs w:val="24"/>
        </w:rPr>
        <w:t>de divulgação</w:t>
      </w:r>
      <w:r w:rsidRPr="00774CE5">
        <w:rPr>
          <w:rFonts w:ascii="Arial" w:hAnsi="Arial" w:cs="Arial"/>
          <w:sz w:val="24"/>
          <w:szCs w:val="24"/>
        </w:rPr>
        <w:t xml:space="preserve"> e sua administração, que não </w:t>
      </w:r>
      <w:r w:rsidR="00500604">
        <w:rPr>
          <w:rFonts w:ascii="Arial" w:hAnsi="Arial" w:cs="Arial"/>
          <w:sz w:val="24"/>
          <w:szCs w:val="24"/>
        </w:rPr>
        <w:t>são</w:t>
      </w:r>
      <w:r w:rsidRPr="00774CE5">
        <w:rPr>
          <w:rFonts w:ascii="Arial" w:hAnsi="Arial" w:cs="Arial"/>
          <w:sz w:val="24"/>
          <w:szCs w:val="24"/>
        </w:rPr>
        <w:t xml:space="preserve"> adequado</w:t>
      </w:r>
      <w:r w:rsidR="00500604">
        <w:rPr>
          <w:rFonts w:ascii="Arial" w:hAnsi="Arial" w:cs="Arial"/>
          <w:sz w:val="24"/>
          <w:szCs w:val="24"/>
        </w:rPr>
        <w:t>s</w:t>
      </w:r>
      <w:r w:rsidRPr="00774CE5">
        <w:rPr>
          <w:rFonts w:ascii="Arial" w:hAnsi="Arial" w:cs="Arial"/>
          <w:sz w:val="24"/>
          <w:szCs w:val="24"/>
        </w:rPr>
        <w:t>, podendo-se afirmar ser de baixa efetividade, com insignificante número de acessos</w:t>
      </w:r>
      <w:r w:rsidR="00500604">
        <w:rPr>
          <w:rFonts w:ascii="Arial" w:hAnsi="Arial" w:cs="Arial"/>
          <w:sz w:val="24"/>
          <w:szCs w:val="24"/>
        </w:rPr>
        <w:t xml:space="preserve"> em suas redes sociais</w:t>
      </w:r>
      <w:r w:rsidRPr="00774CE5">
        <w:rPr>
          <w:rFonts w:ascii="Arial" w:hAnsi="Arial" w:cs="Arial"/>
          <w:sz w:val="24"/>
          <w:szCs w:val="24"/>
        </w:rPr>
        <w:t xml:space="preserve">, </w:t>
      </w:r>
      <w:r w:rsidR="00500604">
        <w:rPr>
          <w:rFonts w:ascii="Arial" w:hAnsi="Arial" w:cs="Arial"/>
          <w:sz w:val="24"/>
          <w:szCs w:val="24"/>
        </w:rPr>
        <w:t>e</w:t>
      </w:r>
      <w:r w:rsidRPr="00774CE5">
        <w:rPr>
          <w:rFonts w:ascii="Arial" w:hAnsi="Arial" w:cs="Arial"/>
          <w:sz w:val="24"/>
          <w:szCs w:val="24"/>
        </w:rPr>
        <w:t xml:space="preserve"> que não provocavam a curiosidade do usuário, o qual dificilmente conseguiria angariar novos </w:t>
      </w:r>
      <w:r w:rsidR="005F7980">
        <w:rPr>
          <w:rFonts w:ascii="Arial" w:hAnsi="Arial" w:cs="Arial"/>
          <w:sz w:val="24"/>
          <w:szCs w:val="24"/>
        </w:rPr>
        <w:t>clientes</w:t>
      </w:r>
      <w:r w:rsidRPr="00774CE5">
        <w:rPr>
          <w:rFonts w:ascii="Arial" w:hAnsi="Arial" w:cs="Arial"/>
          <w:sz w:val="24"/>
          <w:szCs w:val="24"/>
        </w:rPr>
        <w:t xml:space="preserve">. </w:t>
      </w:r>
    </w:p>
    <w:p w14:paraId="1DFC3317" w14:textId="6B69DCEC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 xml:space="preserve">Concluindo o objetivo inicial do projeto, que é o desenvolvimento de uma aplicação web de página única com foco no contato com o cliente foi alcançado a contento, foi possível aplicar com as ferramentas e conhecimento, tudo o que foi planejado durante o desenvolvimento do conceito inicial do projeto. Sendo que </w:t>
      </w:r>
      <w:r w:rsidR="005F7980" w:rsidRPr="00774CE5">
        <w:rPr>
          <w:rFonts w:ascii="Arial" w:hAnsi="Arial" w:cs="Arial"/>
          <w:sz w:val="24"/>
          <w:szCs w:val="24"/>
        </w:rPr>
        <w:t>ele</w:t>
      </w:r>
      <w:r w:rsidRPr="00774CE5">
        <w:rPr>
          <w:rFonts w:ascii="Arial" w:hAnsi="Arial" w:cs="Arial"/>
          <w:sz w:val="24"/>
          <w:szCs w:val="24"/>
        </w:rPr>
        <w:t xml:space="preserve"> atendeu aos conceitos de design</w:t>
      </w:r>
      <w:r w:rsidR="005F7980">
        <w:rPr>
          <w:rFonts w:ascii="Arial" w:hAnsi="Arial" w:cs="Arial"/>
          <w:sz w:val="24"/>
          <w:szCs w:val="24"/>
        </w:rPr>
        <w:t>:</w:t>
      </w:r>
      <w:r w:rsidRPr="00774CE5">
        <w:rPr>
          <w:rFonts w:ascii="Arial" w:hAnsi="Arial" w:cs="Arial"/>
          <w:sz w:val="24"/>
          <w:szCs w:val="24"/>
        </w:rPr>
        <w:t xml:space="preserve"> </w:t>
      </w:r>
    </w:p>
    <w:p w14:paraId="21721F30" w14:textId="450CFE1B" w:rsidR="00774CE5" w:rsidRPr="005F7980" w:rsidRDefault="00774CE5" w:rsidP="00CB1FCC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7980">
        <w:rPr>
          <w:rFonts w:ascii="Arial" w:hAnsi="Arial" w:cs="Arial"/>
          <w:sz w:val="24"/>
          <w:szCs w:val="24"/>
        </w:rPr>
        <w:t xml:space="preserve">Viabilidade: as ferramentas e conhecimentos foram suficientes para o desenvolvimento do conceito inicial. </w:t>
      </w:r>
    </w:p>
    <w:p w14:paraId="0CAA6C0F" w14:textId="43848B07" w:rsidR="00774CE5" w:rsidRPr="005F7980" w:rsidRDefault="00774CE5" w:rsidP="00CB1FCC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7980">
        <w:rPr>
          <w:rFonts w:ascii="Arial" w:hAnsi="Arial" w:cs="Arial"/>
          <w:sz w:val="24"/>
          <w:szCs w:val="24"/>
        </w:rPr>
        <w:t xml:space="preserve">Praticidade: site de design limpo que contempla a maioria da identidade visual já desenvolvida pelo cliente indo além melhorando todo o aspecto visual do site anterior e tornando a navegação simples. </w:t>
      </w:r>
    </w:p>
    <w:p w14:paraId="7F6B47E3" w14:textId="12412F2C" w:rsidR="00774CE5" w:rsidRPr="005F7980" w:rsidRDefault="00774CE5" w:rsidP="00CB1FCC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7980">
        <w:rPr>
          <w:rFonts w:ascii="Arial" w:hAnsi="Arial" w:cs="Arial"/>
          <w:sz w:val="24"/>
          <w:szCs w:val="24"/>
        </w:rPr>
        <w:lastRenderedPageBreak/>
        <w:t xml:space="preserve">Desejável: o design do site o tornou atraente e de navegação simplificada, tornando a busca do cliente pela informação rápida e objetiva. </w:t>
      </w:r>
    </w:p>
    <w:p w14:paraId="2C1FBFED" w14:textId="60D06443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 xml:space="preserve">Por fim, cabe ressaltar o desenvolvimento do site possibilitou uma análise de como uma plataforma web feita sob encomenda pode melhorar a apuração dos resultados em termos de acessos e, em seguida, da obtenção eficaz de novos </w:t>
      </w:r>
      <w:r w:rsidR="005F7980">
        <w:rPr>
          <w:rFonts w:ascii="Arial" w:hAnsi="Arial" w:cs="Arial"/>
          <w:sz w:val="24"/>
          <w:szCs w:val="24"/>
        </w:rPr>
        <w:t>clientes</w:t>
      </w:r>
      <w:r w:rsidRPr="00774CE5">
        <w:rPr>
          <w:rFonts w:ascii="Arial" w:hAnsi="Arial" w:cs="Arial"/>
          <w:sz w:val="24"/>
          <w:szCs w:val="24"/>
        </w:rPr>
        <w:t xml:space="preserve"> a </w:t>
      </w:r>
      <w:r w:rsidR="005F7980">
        <w:rPr>
          <w:rFonts w:ascii="Arial" w:hAnsi="Arial" w:cs="Arial"/>
          <w:sz w:val="24"/>
          <w:szCs w:val="24"/>
        </w:rPr>
        <w:t>empresa do ramo estético</w:t>
      </w:r>
      <w:r w:rsidRPr="00774CE5">
        <w:rPr>
          <w:rFonts w:ascii="Arial" w:hAnsi="Arial" w:cs="Arial"/>
          <w:sz w:val="24"/>
          <w:szCs w:val="24"/>
        </w:rPr>
        <w:t xml:space="preserve">. Além disso, também permitiu uma pesquisa de campo para obter dados mais consistentes sobre as etapas do processo, parte mais demorada do todo, o grau de conhecimento em informática dos profissionais, como funciona e se organiza a concorrência e quais são os chamarizes para os clientes e demais interessados em </w:t>
      </w:r>
      <w:r w:rsidR="005F7980">
        <w:rPr>
          <w:rFonts w:ascii="Arial" w:hAnsi="Arial" w:cs="Arial"/>
          <w:sz w:val="24"/>
          <w:szCs w:val="24"/>
        </w:rPr>
        <w:t>adquirir um serviço voltado a área da beleza</w:t>
      </w:r>
      <w:r w:rsidRPr="00774CE5">
        <w:rPr>
          <w:rFonts w:ascii="Arial" w:hAnsi="Arial" w:cs="Arial"/>
          <w:sz w:val="24"/>
          <w:szCs w:val="24"/>
        </w:rPr>
        <w:t xml:space="preserve">. </w:t>
      </w:r>
    </w:p>
    <w:p w14:paraId="7B534499" w14:textId="1386117D" w:rsidR="00774CE5" w:rsidRDefault="005F7980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a isso, a </w:t>
      </w:r>
      <w:r w:rsidR="00774CE5" w:rsidRPr="00774CE5">
        <w:rPr>
          <w:rFonts w:ascii="Arial" w:hAnsi="Arial" w:cs="Arial"/>
          <w:sz w:val="24"/>
          <w:szCs w:val="24"/>
        </w:rPr>
        <w:t>implementação do site permiti</w:t>
      </w:r>
      <w:r>
        <w:rPr>
          <w:rFonts w:ascii="Arial" w:hAnsi="Arial" w:cs="Arial"/>
          <w:sz w:val="24"/>
          <w:szCs w:val="24"/>
        </w:rPr>
        <w:t>rá</w:t>
      </w:r>
      <w:r w:rsidR="00774CE5" w:rsidRPr="00774CE5">
        <w:rPr>
          <w:rFonts w:ascii="Arial" w:hAnsi="Arial" w:cs="Arial"/>
          <w:sz w:val="24"/>
          <w:szCs w:val="24"/>
        </w:rPr>
        <w:t xml:space="preserve"> o aumento da acessibilidade,</w:t>
      </w:r>
      <w:r>
        <w:rPr>
          <w:rFonts w:ascii="Arial" w:hAnsi="Arial" w:cs="Arial"/>
          <w:sz w:val="24"/>
          <w:szCs w:val="24"/>
        </w:rPr>
        <w:t xml:space="preserve"> </w:t>
      </w:r>
      <w:r w:rsidR="00774CE5" w:rsidRPr="00774CE5">
        <w:rPr>
          <w:rFonts w:ascii="Arial" w:hAnsi="Arial" w:cs="Arial"/>
          <w:sz w:val="24"/>
          <w:szCs w:val="24"/>
        </w:rPr>
        <w:t xml:space="preserve">fazendo com que os interessados </w:t>
      </w:r>
      <w:r>
        <w:rPr>
          <w:rFonts w:ascii="Arial" w:hAnsi="Arial" w:cs="Arial"/>
          <w:sz w:val="24"/>
          <w:szCs w:val="24"/>
        </w:rPr>
        <w:t xml:space="preserve">entrem em contato com o “Espaço </w:t>
      </w:r>
      <w:proofErr w:type="spellStart"/>
      <w:r>
        <w:rPr>
          <w:rFonts w:ascii="Arial" w:hAnsi="Arial" w:cs="Arial"/>
          <w:sz w:val="24"/>
          <w:szCs w:val="24"/>
        </w:rPr>
        <w:t>Liffa</w:t>
      </w:r>
      <w:proofErr w:type="spellEnd"/>
      <w:r>
        <w:rPr>
          <w:rFonts w:ascii="Arial" w:hAnsi="Arial" w:cs="Arial"/>
          <w:sz w:val="24"/>
          <w:szCs w:val="24"/>
        </w:rPr>
        <w:t>” e</w:t>
      </w:r>
      <w:r w:rsidR="0003600B">
        <w:rPr>
          <w:rFonts w:ascii="Arial" w:hAnsi="Arial" w:cs="Arial"/>
          <w:sz w:val="24"/>
          <w:szCs w:val="24"/>
        </w:rPr>
        <w:t>m busca dos serviços prestados</w:t>
      </w:r>
      <w:r w:rsidR="00774CE5" w:rsidRPr="00774CE5">
        <w:rPr>
          <w:rFonts w:ascii="Arial" w:hAnsi="Arial" w:cs="Arial"/>
          <w:sz w:val="24"/>
          <w:szCs w:val="24"/>
        </w:rPr>
        <w:t xml:space="preserve">. </w:t>
      </w:r>
    </w:p>
    <w:p w14:paraId="4D1C1D4D" w14:textId="213C1CEB" w:rsidR="00774CE5" w:rsidRDefault="00774CE5" w:rsidP="00CB1F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4CE5">
        <w:rPr>
          <w:rFonts w:ascii="Arial" w:hAnsi="Arial" w:cs="Arial"/>
          <w:sz w:val="24"/>
          <w:szCs w:val="24"/>
        </w:rPr>
        <w:t>Desta forma, os objetivos principais foram pontualmente alcançados, tendo em vista sobretudo a alta performance, a fluidez, eficiência, eficácia e aos atrativos visuais contidos na nova plataforma.</w:t>
      </w:r>
    </w:p>
    <w:p w14:paraId="1A2E2D1A" w14:textId="2C869D26" w:rsidR="0003600B" w:rsidRPr="00774CE5" w:rsidRDefault="0003600B" w:rsidP="00CB24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</w:rPr>
        <w:t>Por conseguinte, com o desenvolvimento do relatório, foi possível notar o grande impacto da pandemia do Covid-19 nas empresas e da importância do uso de tecnologias para se reinventar e como uma forma de renovação aos comércios locais.</w:t>
      </w:r>
    </w:p>
    <w:p w14:paraId="38C1F363" w14:textId="50E6FDC8" w:rsidR="00364746" w:rsidRPr="00584DAB" w:rsidRDefault="175322CC" w:rsidP="00CB246C">
      <w:pPr>
        <w:pStyle w:val="Ttulo1"/>
        <w:spacing w:before="240" w:after="240"/>
        <w:jc w:val="both"/>
        <w:rPr>
          <w:rFonts w:ascii="Arial" w:hAnsi="Arial" w:cs="Arial"/>
        </w:rPr>
      </w:pPr>
      <w:bookmarkStart w:id="61" w:name="_Toc107488178"/>
      <w:r w:rsidRPr="00584DAB">
        <w:rPr>
          <w:rFonts w:ascii="Arial" w:hAnsi="Arial" w:cs="Arial"/>
        </w:rPr>
        <w:t>R</w:t>
      </w:r>
      <w:bookmarkEnd w:id="53"/>
      <w:bookmarkEnd w:id="54"/>
      <w:r w:rsidR="22F927AD" w:rsidRPr="00584DAB">
        <w:rPr>
          <w:rFonts w:ascii="Arial" w:hAnsi="Arial" w:cs="Arial"/>
        </w:rPr>
        <w:t>EFERÊNCIAS</w:t>
      </w:r>
      <w:bookmarkEnd w:id="55"/>
      <w:bookmarkEnd w:id="56"/>
      <w:bookmarkEnd w:id="61"/>
    </w:p>
    <w:p w14:paraId="5229D2C9" w14:textId="58097B3D" w:rsidR="1EC50E84" w:rsidRPr="00584DAB" w:rsidRDefault="175322CC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sz w:val="24"/>
          <w:szCs w:val="24"/>
        </w:rPr>
        <w:t xml:space="preserve">CASSIOLATO, José E.; LASTRES, Helena M. M. </w:t>
      </w:r>
      <w:r w:rsidRPr="00584DAB">
        <w:rPr>
          <w:rFonts w:ascii="Arial" w:hAnsi="Arial" w:cs="Arial"/>
          <w:b/>
          <w:bCs/>
          <w:sz w:val="24"/>
          <w:szCs w:val="24"/>
        </w:rPr>
        <w:t>O papel da ciência, tecnologia e inovação ao desenvolvimento: relendo Furtado em tempos de pandemia.</w:t>
      </w:r>
      <w:r w:rsidRPr="00584DAB">
        <w:rPr>
          <w:rFonts w:ascii="Arial" w:hAnsi="Arial" w:cs="Arial"/>
          <w:sz w:val="24"/>
          <w:szCs w:val="24"/>
        </w:rPr>
        <w:t xml:space="preserve"> Rio de Janeiro, v.1, n. 1, p.1-29, 2020.</w:t>
      </w:r>
    </w:p>
    <w:p w14:paraId="0CC4FAAA" w14:textId="7EC9B47D" w:rsidR="1EC50E84" w:rsidRPr="00584DAB" w:rsidRDefault="03E48AEB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b/>
          <w:bCs/>
          <w:sz w:val="24"/>
          <w:szCs w:val="24"/>
        </w:rPr>
        <w:t>Pesquisa revela impacto da pandemia para profissionais de beleza</w:t>
      </w:r>
      <w:r w:rsidR="78477244" w:rsidRPr="00584DAB">
        <w:rPr>
          <w:rFonts w:ascii="Arial" w:hAnsi="Arial" w:cs="Arial"/>
          <w:b/>
          <w:bCs/>
          <w:sz w:val="24"/>
          <w:szCs w:val="24"/>
        </w:rPr>
        <w:t>. Economia.</w:t>
      </w:r>
      <w:r w:rsidR="78477244" w:rsidRPr="00584DAB">
        <w:rPr>
          <w:rFonts w:ascii="Arial" w:hAnsi="Arial" w:cs="Arial"/>
          <w:sz w:val="24"/>
          <w:szCs w:val="24"/>
        </w:rPr>
        <w:t xml:space="preserve"> Disponível em: </w:t>
      </w:r>
      <w:hyperlink r:id="rId19">
        <w:r w:rsidRPr="00584DAB">
          <w:rPr>
            <w:rFonts w:ascii="Arial" w:hAnsi="Arial" w:cs="Arial"/>
            <w:sz w:val="24"/>
            <w:szCs w:val="24"/>
          </w:rPr>
          <w:t>https://www.beautyfair.com.br/pesquisa-revela-impacto-da-pandemia-para-profissionais-de-beleza/</w:t>
        </w:r>
      </w:hyperlink>
      <w:r w:rsidRPr="00584DAB">
        <w:rPr>
          <w:rFonts w:ascii="Arial" w:hAnsi="Arial" w:cs="Arial"/>
          <w:sz w:val="24"/>
          <w:szCs w:val="24"/>
        </w:rPr>
        <w:t xml:space="preserve"> </w:t>
      </w:r>
      <w:r w:rsidR="78477244" w:rsidRPr="00584DAB">
        <w:rPr>
          <w:rFonts w:ascii="Arial" w:hAnsi="Arial" w:cs="Arial"/>
          <w:sz w:val="24"/>
          <w:szCs w:val="24"/>
        </w:rPr>
        <w:t>. Acessado em 07 mai. 2022.</w:t>
      </w:r>
    </w:p>
    <w:p w14:paraId="56AC047F" w14:textId="6D67BF16" w:rsidR="1EC50E84" w:rsidRPr="00584DAB" w:rsidRDefault="03E48AEB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sz w:val="24"/>
          <w:szCs w:val="24"/>
        </w:rPr>
        <w:t xml:space="preserve">MACHADO, Guilherme </w:t>
      </w:r>
      <w:proofErr w:type="spellStart"/>
      <w:r w:rsidRPr="00584DAB">
        <w:rPr>
          <w:rFonts w:ascii="Arial" w:hAnsi="Arial" w:cs="Arial"/>
          <w:sz w:val="24"/>
          <w:szCs w:val="24"/>
        </w:rPr>
        <w:t>Witte</w:t>
      </w:r>
      <w:proofErr w:type="spellEnd"/>
      <w:r w:rsidRPr="00584DAB">
        <w:rPr>
          <w:rFonts w:ascii="Arial" w:hAnsi="Arial" w:cs="Arial"/>
          <w:sz w:val="24"/>
          <w:szCs w:val="24"/>
        </w:rPr>
        <w:t xml:space="preserve"> Cruz.</w:t>
      </w:r>
      <w:r w:rsidRPr="00584DAB">
        <w:rPr>
          <w:rFonts w:ascii="Arial" w:hAnsi="Arial" w:cs="Arial"/>
          <w:b/>
          <w:bCs/>
          <w:sz w:val="24"/>
          <w:szCs w:val="24"/>
        </w:rPr>
        <w:t xml:space="preserve"> Salão de beleza – Guias de Boas Práticas. Rio de Janeiro, v.1, n.1, p 1 – 62, 2015.</w:t>
      </w:r>
      <w:ins w:id="62" w:author="Patricia Nakazawa Siqueira" w:date="2022-05-14T14:49:00Z">
        <w:r w:rsidRPr="00584DAB">
          <w:rPr>
            <w:rFonts w:ascii="Arial" w:hAnsi="Arial" w:cs="Arial"/>
            <w:b/>
            <w:bCs/>
            <w:sz w:val="24"/>
            <w:szCs w:val="24"/>
          </w:rPr>
          <w:t xml:space="preserve"> </w:t>
        </w:r>
      </w:ins>
      <w:r w:rsidRPr="00584DAB">
        <w:rPr>
          <w:rFonts w:ascii="Arial" w:hAnsi="Arial" w:cs="Arial"/>
          <w:sz w:val="24"/>
          <w:szCs w:val="24"/>
        </w:rPr>
        <w:t xml:space="preserve">Disponível em: </w:t>
      </w:r>
      <w:hyperlink r:id="rId20">
        <w:r w:rsidRPr="00584DAB">
          <w:rPr>
            <w:rFonts w:ascii="Arial" w:hAnsi="Arial" w:cs="Arial"/>
            <w:sz w:val="24"/>
            <w:szCs w:val="24"/>
          </w:rPr>
          <w:t>https://silo.tips/download/salao-de-beleza-abnt</w:t>
        </w:r>
      </w:hyperlink>
      <w:r w:rsidRPr="00584DAB">
        <w:rPr>
          <w:rFonts w:ascii="Arial" w:hAnsi="Arial" w:cs="Arial"/>
          <w:sz w:val="24"/>
          <w:szCs w:val="24"/>
        </w:rPr>
        <w:t xml:space="preserve">. </w:t>
      </w:r>
      <w:r w:rsidR="78477244" w:rsidRPr="00584DAB">
        <w:rPr>
          <w:rFonts w:ascii="Arial" w:hAnsi="Arial" w:cs="Arial"/>
          <w:sz w:val="24"/>
          <w:szCs w:val="24"/>
        </w:rPr>
        <w:t>Acessado em 07 mai. 2022.</w:t>
      </w:r>
    </w:p>
    <w:p w14:paraId="01BEAECA" w14:textId="7DB58113" w:rsidR="1EC50E84" w:rsidRPr="00584DAB" w:rsidRDefault="1EC50E84" w:rsidP="00CB1FC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4DAB">
        <w:rPr>
          <w:rFonts w:ascii="Arial" w:hAnsi="Arial" w:cs="Arial"/>
          <w:b/>
          <w:bCs/>
          <w:sz w:val="24"/>
          <w:szCs w:val="24"/>
        </w:rPr>
        <w:lastRenderedPageBreak/>
        <w:t>Crescimento do segmento de salões de beleza reflete preocupação do brasileiro com a aparência. Economia.</w:t>
      </w:r>
    </w:p>
    <w:p w14:paraId="55D32ADF" w14:textId="5AF68087" w:rsidR="1EC50E84" w:rsidRPr="00584DAB" w:rsidRDefault="1EC50E84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sz w:val="24"/>
          <w:szCs w:val="24"/>
        </w:rPr>
        <w:t>Disponível em: https://diariodeuberlandia.com.br/noticia/28040/crescimento-do-segmento-de-saloes-de-beleza-reflete-preocupacao-do-brasileiro-com-a-aparencia. Acessado em 07 mai. 2022</w:t>
      </w:r>
    </w:p>
    <w:p w14:paraId="573867E5" w14:textId="08FA00EF" w:rsidR="1EC50E84" w:rsidRPr="00584DAB" w:rsidRDefault="1EC50E84" w:rsidP="00CB1FC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4DAB">
        <w:rPr>
          <w:rFonts w:ascii="Arial" w:hAnsi="Arial" w:cs="Arial"/>
          <w:b/>
          <w:bCs/>
          <w:sz w:val="24"/>
          <w:szCs w:val="24"/>
        </w:rPr>
        <w:t>Mercado de beleza cresce no Brasil durante a pandemia. Economia.</w:t>
      </w:r>
    </w:p>
    <w:p w14:paraId="119F14D1" w14:textId="3DADA0CC" w:rsidR="1EC50E84" w:rsidRPr="00584DAB" w:rsidRDefault="1EC50E84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sz w:val="24"/>
          <w:szCs w:val="24"/>
        </w:rPr>
        <w:t xml:space="preserve">Disponível em: </w:t>
      </w:r>
      <w:hyperlink r:id="rId21">
        <w:r w:rsidRPr="00584DAB">
          <w:rPr>
            <w:rFonts w:ascii="Arial" w:hAnsi="Arial" w:cs="Arial"/>
            <w:sz w:val="24"/>
            <w:szCs w:val="24"/>
          </w:rPr>
          <w:t>https://www.investe.sp.gov.br/noticia/mercado-de-beleza-cresce-no-brasil-durante-a-pandemia/</w:t>
        </w:r>
      </w:hyperlink>
      <w:r w:rsidRPr="00584DAB">
        <w:rPr>
          <w:rFonts w:ascii="Arial" w:hAnsi="Arial" w:cs="Arial"/>
          <w:sz w:val="24"/>
          <w:szCs w:val="24"/>
        </w:rPr>
        <w:t>. Acessado em 07 mai. 2022</w:t>
      </w:r>
    </w:p>
    <w:p w14:paraId="5979A556" w14:textId="48FE7F36" w:rsidR="1EC50E84" w:rsidRPr="00584DAB" w:rsidRDefault="1EC50E84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b/>
          <w:bCs/>
          <w:sz w:val="24"/>
          <w:szCs w:val="24"/>
        </w:rPr>
        <w:t>O MERCADO de beleza se reinventa nos novos tempos que se aproximam.</w:t>
      </w:r>
      <w:r w:rsidRPr="00584DAB">
        <w:rPr>
          <w:rFonts w:ascii="Arial" w:hAnsi="Arial" w:cs="Arial"/>
          <w:sz w:val="24"/>
          <w:szCs w:val="24"/>
        </w:rPr>
        <w:t xml:space="preserve"> In: O mercado de beleza se reinventa nos novos tempos que se aproximam. [S. l.], 26 out. 2022. Disponível em: https://www.folhavitoria.com.br/geral/noticia/10/2021/o-mercado-de-beleza-se-reinventa-nos-novos-tempos-que-se-aproximam. Acesso em: 8 maio 2022</w:t>
      </w:r>
    </w:p>
    <w:p w14:paraId="2C860649" w14:textId="666310EF" w:rsidR="64DDF664" w:rsidRPr="00584DAB" w:rsidRDefault="03E48AEB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hAnsi="Arial" w:cs="Arial"/>
          <w:b/>
          <w:bCs/>
          <w:sz w:val="24"/>
          <w:szCs w:val="24"/>
        </w:rPr>
        <w:t>O IMPACTO da pandemia de Coronavírus nos Pequenos Negócios – 12ª Edição do Sebrae –</w:t>
      </w:r>
      <w:r w:rsidRPr="00584D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4DAB">
        <w:rPr>
          <w:rFonts w:ascii="Arial" w:hAnsi="Arial" w:cs="Arial"/>
          <w:sz w:val="24"/>
          <w:szCs w:val="24"/>
        </w:rPr>
        <w:t>Setembro</w:t>
      </w:r>
      <w:proofErr w:type="gramEnd"/>
      <w:r w:rsidRPr="00584DAB">
        <w:rPr>
          <w:rFonts w:ascii="Arial" w:hAnsi="Arial" w:cs="Arial"/>
          <w:sz w:val="24"/>
          <w:szCs w:val="24"/>
        </w:rPr>
        <w:t xml:space="preserve"> | 2021. [S. l.], 1 set. 2021. Disponível em: https://fgvprojetos.fgv.br/artigos/o-impacto-da-pandemia-de-coronavirus-nos-pequenos-negocios-12a-edicao-do-sebrae-setembro. Acesso em: 8 maio 2022.</w:t>
      </w:r>
    </w:p>
    <w:p w14:paraId="4B02EC6E" w14:textId="018D8442" w:rsidR="64DDF664" w:rsidRPr="00584DAB" w:rsidRDefault="64DDF664" w:rsidP="00CB1FC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84DAB">
        <w:rPr>
          <w:rFonts w:ascii="Arial" w:eastAsia="Arial" w:hAnsi="Arial" w:cs="Arial"/>
          <w:b/>
          <w:bCs/>
          <w:sz w:val="24"/>
          <w:szCs w:val="24"/>
        </w:rPr>
        <w:t>O PROMISSOR Mercado de Salões de Beleza do Brasil</w:t>
      </w:r>
      <w:r w:rsidRPr="00584DAB">
        <w:rPr>
          <w:rFonts w:ascii="Arial" w:eastAsia="Arial" w:hAnsi="Arial" w:cs="Arial"/>
          <w:sz w:val="24"/>
          <w:szCs w:val="24"/>
        </w:rPr>
        <w:t>. [</w:t>
      </w:r>
      <w:r w:rsidRPr="00584DAB">
        <w:rPr>
          <w:rFonts w:ascii="Arial" w:eastAsia="Arial" w:hAnsi="Arial" w:cs="Arial"/>
          <w:i/>
          <w:iCs/>
          <w:sz w:val="24"/>
          <w:szCs w:val="24"/>
        </w:rPr>
        <w:t>S. l.</w:t>
      </w:r>
      <w:r w:rsidRPr="00584DAB">
        <w:rPr>
          <w:rFonts w:ascii="Arial" w:eastAsia="Arial" w:hAnsi="Arial" w:cs="Arial"/>
          <w:sz w:val="24"/>
          <w:szCs w:val="24"/>
        </w:rPr>
        <w:t>], 28 jan. 2020. Disponível em: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22">
        <w:r w:rsidRPr="00584DAB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https://buyco.com.br/mercado-de-saloes-de-beleza/</w:t>
        </w:r>
      </w:hyperlink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584DAB">
        <w:rPr>
          <w:rFonts w:ascii="Arial" w:eastAsia="Arial" w:hAnsi="Arial" w:cs="Arial"/>
          <w:sz w:val="24"/>
          <w:szCs w:val="24"/>
        </w:rPr>
        <w:t xml:space="preserve"> Acesso em: 14 maio 2022.</w:t>
      </w:r>
    </w:p>
    <w:p w14:paraId="7A9F53FE" w14:textId="2D178CE1" w:rsidR="64DDF664" w:rsidRPr="00CB1FCC" w:rsidRDefault="64DDF664" w:rsidP="00CB1FCC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ANDRADE, Mike Campos. </w:t>
      </w:r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BELEZA BRASILEIRA: Um estudo sobre o mercado de cosméticos Brasileiro e seus principais fatores de competitividade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>. 2021. Trabalho de Graduação (Bacharel em Comércio Exterior) - Universidade de Taubaté, [</w:t>
      </w:r>
      <w:r w:rsidRPr="00584DA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S. l.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>], 2021.</w:t>
      </w:r>
    </w:p>
    <w:p w14:paraId="5E2CAEF2" w14:textId="7B84505A" w:rsidR="64DDF664" w:rsidRPr="00CB1FCC" w:rsidRDefault="64DDF664" w:rsidP="00CB1FCC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PORQUE a tecnologia é importante para o salão de beleza. Site </w:t>
      </w:r>
      <w:proofErr w:type="spellStart"/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Bdrop</w:t>
      </w:r>
      <w:proofErr w:type="spellEnd"/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6 jun. 2018.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http://bdrops.tv/2018/06/06/porque-tecnologia-e-importante-para-o-salao-de-beleza/. Acesso em: 14 maio 2022.</w:t>
      </w:r>
    </w:p>
    <w:p w14:paraId="7C9A8298" w14:textId="1E0B9661" w:rsidR="1EC50E84" w:rsidRPr="00CB1FCC" w:rsidRDefault="64DDF664" w:rsidP="00CB1FCC">
      <w:pPr>
        <w:spacing w:before="24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WEBER, Mariana. </w:t>
      </w:r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Brasil é o quarto maior mercado de beleza e cuidados pessoais do mundo.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</w:t>
      </w:r>
      <w:hyperlink r:id="rId23" w:history="1">
        <w:hyperlink r:id="rId24" w:history="1">
          <w:r w:rsidRPr="00584DAB">
            <w:rPr>
              <w:rFonts w:ascii="Arial" w:eastAsia="Arial" w:hAnsi="Arial" w:cs="Arial"/>
              <w:sz w:val="24"/>
              <w:szCs w:val="24"/>
            </w:rPr>
            <w:t>https://forbes.com.br/principal/2020/07/brasil-e-o-quarto-maior-mercado-de-beleza-e-cuidados-pessoais-do-mundo/</w:t>
          </w:r>
        </w:hyperlink>
      </w:hyperlink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>. Acesso em: 14 maio 2022.</w:t>
      </w:r>
    </w:p>
    <w:p w14:paraId="4DDF763A" w14:textId="0F52BE91" w:rsidR="64DDF664" w:rsidRPr="00584DAB" w:rsidRDefault="64DDF664" w:rsidP="00CB1FCC">
      <w:pPr>
        <w:spacing w:before="24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RESENDE, Ana Carolina. </w:t>
      </w:r>
      <w:r w:rsidRPr="00584DA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Criação da interface de um aplicativo para o fortalecimento do comércio local pós pandemia da covid – 19 com ênfase no empreendedorismo feminino.</w:t>
      </w:r>
      <w:r w:rsidRPr="00584DAB">
        <w:rPr>
          <w:rFonts w:ascii="Arial" w:eastAsia="Arial" w:hAnsi="Arial" w:cs="Arial"/>
          <w:color w:val="000000" w:themeColor="text1"/>
          <w:sz w:val="24"/>
          <w:szCs w:val="24"/>
        </w:rPr>
        <w:t xml:space="preserve"> 2020. 86f. Trabalho de Conclusão de Curso (Design) - Universidade Federal de Uberlândia, 2020</w:t>
      </w:r>
      <w:r w:rsidR="00CB1FC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B47223C" w14:textId="1FA96FCA" w:rsidR="1EC50E84" w:rsidRPr="00476743" w:rsidRDefault="64DDF664" w:rsidP="00CB1FCC">
      <w:pPr>
        <w:spacing w:before="240" w:line="360" w:lineRule="auto"/>
        <w:jc w:val="both"/>
        <w:rPr>
          <w:rFonts w:ascii="Arial" w:eastAsia="Ubuntu" w:hAnsi="Arial" w:cs="Arial"/>
          <w:sz w:val="24"/>
          <w:szCs w:val="24"/>
        </w:rPr>
      </w:pPr>
      <w:r w:rsidRPr="00584DAB">
        <w:rPr>
          <w:rFonts w:ascii="Arial" w:eastAsia="Ubuntu" w:hAnsi="Arial" w:cs="Arial"/>
          <w:color w:val="000000" w:themeColor="text1"/>
          <w:sz w:val="24"/>
          <w:szCs w:val="24"/>
        </w:rPr>
        <w:t xml:space="preserve">DWECK, Ruth Helena </w:t>
      </w:r>
      <w:r w:rsidRPr="00584DAB">
        <w:rPr>
          <w:rFonts w:ascii="Arial" w:eastAsia="Ubuntu" w:hAnsi="Arial" w:cs="Arial"/>
          <w:i/>
          <w:iCs/>
          <w:color w:val="000000" w:themeColor="text1"/>
          <w:sz w:val="24"/>
          <w:szCs w:val="24"/>
        </w:rPr>
        <w:t>et al</w:t>
      </w:r>
      <w:r w:rsidRPr="00584DAB">
        <w:rPr>
          <w:rFonts w:ascii="Arial" w:eastAsia="Ubuntu" w:hAnsi="Arial" w:cs="Arial"/>
          <w:color w:val="000000" w:themeColor="text1"/>
          <w:sz w:val="24"/>
          <w:szCs w:val="24"/>
        </w:rPr>
        <w:t xml:space="preserve">. </w:t>
      </w:r>
      <w:r w:rsidRPr="00584DAB">
        <w:rPr>
          <w:rFonts w:ascii="Arial" w:eastAsia="Ubuntu" w:hAnsi="Arial" w:cs="Arial"/>
          <w:b/>
          <w:bCs/>
          <w:color w:val="000000" w:themeColor="text1"/>
          <w:sz w:val="24"/>
          <w:szCs w:val="24"/>
        </w:rPr>
        <w:t xml:space="preserve">A beleza como variável econômica - Reflexo nos mercados de trabalho e de bens e serviços: </w:t>
      </w:r>
      <w:r w:rsidRPr="00584DAB">
        <w:rPr>
          <w:rFonts w:ascii="Arial" w:eastAsia="Ubuntu" w:hAnsi="Arial" w:cs="Arial"/>
          <w:color w:val="000000" w:themeColor="text1"/>
          <w:sz w:val="24"/>
          <w:szCs w:val="24"/>
        </w:rPr>
        <w:t>Texto para Discussão Nº 618. Rio de Janeiro: IPEA, 1999. 36 p. ISBN 1415-4765.</w:t>
      </w:r>
    </w:p>
    <w:sectPr w:rsidR="1EC50E84" w:rsidRPr="00476743" w:rsidSect="002E6CE5">
      <w:headerReference w:type="default" r:id="rId25"/>
      <w:headerReference w:type="first" r:id="rId26"/>
      <w:footerReference w:type="first" r:id="rId27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E96A" w14:textId="77777777" w:rsidR="00270457" w:rsidRDefault="00270457" w:rsidP="00EE5D97">
      <w:pPr>
        <w:spacing w:after="0" w:line="240" w:lineRule="auto"/>
      </w:pPr>
      <w:r>
        <w:separator/>
      </w:r>
    </w:p>
  </w:endnote>
  <w:endnote w:type="continuationSeparator" w:id="0">
    <w:p w14:paraId="2F2D1C5B" w14:textId="77777777" w:rsidR="00270457" w:rsidRDefault="00270457" w:rsidP="00EE5D97">
      <w:pPr>
        <w:spacing w:after="0" w:line="240" w:lineRule="auto"/>
      </w:pPr>
      <w:r>
        <w:continuationSeparator/>
      </w:r>
    </w:p>
  </w:endnote>
  <w:endnote w:type="continuationNotice" w:id="1">
    <w:p w14:paraId="1E19938F" w14:textId="77777777" w:rsidR="00270457" w:rsidRDefault="002704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0203" w14:textId="73505814" w:rsidR="00EE5D97" w:rsidRDefault="00EE5D97">
    <w:pPr>
      <w:pStyle w:val="Rodap"/>
      <w:jc w:val="right"/>
    </w:pPr>
  </w:p>
  <w:p w14:paraId="4CE547CD" w14:textId="77777777" w:rsidR="00EE5D97" w:rsidRDefault="00EE5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0BF2ACA" w14:paraId="460A60F9" w14:textId="77777777" w:rsidTr="30BF2ACA">
      <w:tc>
        <w:tcPr>
          <w:tcW w:w="3020" w:type="dxa"/>
        </w:tcPr>
        <w:p w14:paraId="3E754FF5" w14:textId="5CC16049" w:rsidR="30BF2ACA" w:rsidRDefault="30BF2ACA" w:rsidP="30BF2ACA">
          <w:pPr>
            <w:pStyle w:val="Cabealho"/>
            <w:ind w:left="-115"/>
          </w:pPr>
        </w:p>
      </w:tc>
      <w:tc>
        <w:tcPr>
          <w:tcW w:w="3020" w:type="dxa"/>
        </w:tcPr>
        <w:p w14:paraId="79D9B0CB" w14:textId="0A0A4667" w:rsidR="30BF2ACA" w:rsidRDefault="30BF2ACA" w:rsidP="30BF2ACA">
          <w:pPr>
            <w:pStyle w:val="Cabealho"/>
            <w:jc w:val="center"/>
          </w:pPr>
        </w:p>
      </w:tc>
      <w:tc>
        <w:tcPr>
          <w:tcW w:w="3020" w:type="dxa"/>
        </w:tcPr>
        <w:p w14:paraId="38BD881A" w14:textId="5996BEBF" w:rsidR="30BF2ACA" w:rsidRDefault="30BF2ACA" w:rsidP="30BF2ACA">
          <w:pPr>
            <w:pStyle w:val="Cabealho"/>
            <w:ind w:right="-115"/>
            <w:jc w:val="right"/>
          </w:pPr>
        </w:p>
      </w:tc>
    </w:tr>
  </w:tbl>
  <w:p w14:paraId="7FCB7CC8" w14:textId="05F04971" w:rsidR="30BF2ACA" w:rsidRDefault="30BF2ACA" w:rsidP="30BF2A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0BF2ACA" w14:paraId="3AC6FEE3" w14:textId="77777777" w:rsidTr="30BF2ACA">
      <w:tc>
        <w:tcPr>
          <w:tcW w:w="3020" w:type="dxa"/>
        </w:tcPr>
        <w:p w14:paraId="4BD8A4BE" w14:textId="3BB8470E" w:rsidR="30BF2ACA" w:rsidRDefault="30BF2ACA" w:rsidP="30BF2ACA">
          <w:pPr>
            <w:pStyle w:val="Cabealho"/>
            <w:ind w:left="-115"/>
          </w:pPr>
        </w:p>
      </w:tc>
      <w:tc>
        <w:tcPr>
          <w:tcW w:w="3020" w:type="dxa"/>
        </w:tcPr>
        <w:p w14:paraId="2E8A7714" w14:textId="6802EAB3" w:rsidR="30BF2ACA" w:rsidRDefault="30BF2ACA" w:rsidP="30BF2ACA">
          <w:pPr>
            <w:pStyle w:val="Cabealho"/>
            <w:jc w:val="center"/>
          </w:pPr>
        </w:p>
      </w:tc>
      <w:tc>
        <w:tcPr>
          <w:tcW w:w="3020" w:type="dxa"/>
        </w:tcPr>
        <w:p w14:paraId="5646DF3C" w14:textId="110715CF" w:rsidR="30BF2ACA" w:rsidRDefault="30BF2ACA" w:rsidP="30BF2ACA">
          <w:pPr>
            <w:pStyle w:val="Cabealho"/>
            <w:ind w:right="-115"/>
            <w:jc w:val="right"/>
          </w:pPr>
        </w:p>
      </w:tc>
    </w:tr>
  </w:tbl>
  <w:p w14:paraId="1F00B691" w14:textId="3E3B78CF" w:rsidR="30BF2ACA" w:rsidRDefault="30BF2ACA" w:rsidP="30BF2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11F4" w14:textId="77777777" w:rsidR="00270457" w:rsidRDefault="00270457" w:rsidP="00EE5D97">
      <w:pPr>
        <w:spacing w:after="0" w:line="240" w:lineRule="auto"/>
      </w:pPr>
      <w:r>
        <w:separator/>
      </w:r>
    </w:p>
  </w:footnote>
  <w:footnote w:type="continuationSeparator" w:id="0">
    <w:p w14:paraId="5097E036" w14:textId="77777777" w:rsidR="00270457" w:rsidRDefault="00270457" w:rsidP="00EE5D97">
      <w:pPr>
        <w:spacing w:after="0" w:line="240" w:lineRule="auto"/>
      </w:pPr>
      <w:r>
        <w:continuationSeparator/>
      </w:r>
    </w:p>
  </w:footnote>
  <w:footnote w:type="continuationNotice" w:id="1">
    <w:p w14:paraId="1896FF37" w14:textId="77777777" w:rsidR="00270457" w:rsidRDefault="002704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6CBF" w14:textId="54F29305" w:rsidR="00EC0225" w:rsidRDefault="00EC0225">
    <w:pPr>
      <w:pStyle w:val="Cabealho"/>
      <w:jc w:val="right"/>
    </w:pPr>
  </w:p>
  <w:p w14:paraId="73E72B38" w14:textId="77777777" w:rsidR="00220A89" w:rsidRDefault="00220A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150829"/>
      <w:docPartObj>
        <w:docPartGallery w:val="Page Numbers (Top of Page)"/>
        <w:docPartUnique/>
      </w:docPartObj>
    </w:sdtPr>
    <w:sdtEndPr/>
    <w:sdtContent>
      <w:p w14:paraId="775463EE" w14:textId="1148FE6C" w:rsidR="00EC0225" w:rsidRDefault="00EC022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8DF88" w14:textId="77777777" w:rsidR="00EC0225" w:rsidRDefault="00EC02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576012"/>
      <w:docPartObj>
        <w:docPartGallery w:val="Page Numbers (Top of Page)"/>
        <w:docPartUnique/>
      </w:docPartObj>
    </w:sdtPr>
    <w:sdtContent>
      <w:p w14:paraId="2FE325E4" w14:textId="77777777" w:rsidR="000F245B" w:rsidRDefault="000F24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15C58" w14:textId="77777777" w:rsidR="000F245B" w:rsidRDefault="000F245B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46152015" textId="679406189" start="4" length="5" invalidationStart="4" invalidationLength="5" id="CRCKjQbM"/>
  </int:Manifest>
  <int:Observations>
    <int:Content id="CRCKjQb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C698A"/>
    <w:multiLevelType w:val="hybridMultilevel"/>
    <w:tmpl w:val="4272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6AE9"/>
    <w:multiLevelType w:val="hybridMultilevel"/>
    <w:tmpl w:val="9C7CB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3454"/>
    <w:multiLevelType w:val="hybridMultilevel"/>
    <w:tmpl w:val="4CC0B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92C10"/>
    <w:multiLevelType w:val="hybridMultilevel"/>
    <w:tmpl w:val="EC227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C26FC"/>
    <w:multiLevelType w:val="hybridMultilevel"/>
    <w:tmpl w:val="7D6C057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6E583F"/>
    <w:multiLevelType w:val="hybridMultilevel"/>
    <w:tmpl w:val="81AAB87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89B1844"/>
    <w:multiLevelType w:val="hybridMultilevel"/>
    <w:tmpl w:val="6088B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2118"/>
    <w:multiLevelType w:val="hybridMultilevel"/>
    <w:tmpl w:val="D9147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2919C0"/>
    <w:multiLevelType w:val="hybridMultilevel"/>
    <w:tmpl w:val="42A89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4AD59A3"/>
    <w:multiLevelType w:val="hybridMultilevel"/>
    <w:tmpl w:val="1592F27E"/>
    <w:lvl w:ilvl="0" w:tplc="63D2D188">
      <w:start w:val="1"/>
      <w:numFmt w:val="decimal"/>
      <w:lvlText w:val="%1."/>
      <w:lvlJc w:val="left"/>
      <w:pPr>
        <w:ind w:left="720" w:hanging="360"/>
      </w:pPr>
    </w:lvl>
    <w:lvl w:ilvl="1" w:tplc="FCB41E1A">
      <w:start w:val="1"/>
      <w:numFmt w:val="lowerLetter"/>
      <w:lvlText w:val="%2."/>
      <w:lvlJc w:val="left"/>
      <w:pPr>
        <w:ind w:left="1440" w:hanging="360"/>
      </w:pPr>
    </w:lvl>
    <w:lvl w:ilvl="2" w:tplc="41583618">
      <w:start w:val="1"/>
      <w:numFmt w:val="lowerRoman"/>
      <w:lvlText w:val="%3."/>
      <w:lvlJc w:val="right"/>
      <w:pPr>
        <w:ind w:left="2160" w:hanging="180"/>
      </w:pPr>
    </w:lvl>
    <w:lvl w:ilvl="3" w:tplc="92322B54">
      <w:start w:val="1"/>
      <w:numFmt w:val="decimal"/>
      <w:lvlText w:val="%4."/>
      <w:lvlJc w:val="left"/>
      <w:pPr>
        <w:ind w:left="2880" w:hanging="360"/>
      </w:pPr>
    </w:lvl>
    <w:lvl w:ilvl="4" w:tplc="7EA04FA4">
      <w:start w:val="1"/>
      <w:numFmt w:val="lowerLetter"/>
      <w:lvlText w:val="%5."/>
      <w:lvlJc w:val="left"/>
      <w:pPr>
        <w:ind w:left="3600" w:hanging="360"/>
      </w:pPr>
    </w:lvl>
    <w:lvl w:ilvl="5" w:tplc="DCF06A4E">
      <w:start w:val="1"/>
      <w:numFmt w:val="lowerRoman"/>
      <w:lvlText w:val="%6."/>
      <w:lvlJc w:val="right"/>
      <w:pPr>
        <w:ind w:left="4320" w:hanging="180"/>
      </w:pPr>
    </w:lvl>
    <w:lvl w:ilvl="6" w:tplc="92C8A90E">
      <w:start w:val="1"/>
      <w:numFmt w:val="decimal"/>
      <w:lvlText w:val="%7."/>
      <w:lvlJc w:val="left"/>
      <w:pPr>
        <w:ind w:left="5040" w:hanging="360"/>
      </w:pPr>
    </w:lvl>
    <w:lvl w:ilvl="7" w:tplc="E946ABEA">
      <w:start w:val="1"/>
      <w:numFmt w:val="lowerLetter"/>
      <w:lvlText w:val="%8."/>
      <w:lvlJc w:val="left"/>
      <w:pPr>
        <w:ind w:left="5760" w:hanging="360"/>
      </w:pPr>
    </w:lvl>
    <w:lvl w:ilvl="8" w:tplc="A73A035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87837"/>
    <w:multiLevelType w:val="multilevel"/>
    <w:tmpl w:val="BAD28ED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 w16cid:durableId="355153776">
    <w:abstractNumId w:val="19"/>
  </w:num>
  <w:num w:numId="2" w16cid:durableId="2133942193">
    <w:abstractNumId w:val="18"/>
  </w:num>
  <w:num w:numId="3" w16cid:durableId="1157264093">
    <w:abstractNumId w:val="12"/>
  </w:num>
  <w:num w:numId="4" w16cid:durableId="515655421">
    <w:abstractNumId w:val="1"/>
  </w:num>
  <w:num w:numId="5" w16cid:durableId="298876139">
    <w:abstractNumId w:val="11"/>
  </w:num>
  <w:num w:numId="6" w16cid:durableId="1945725927">
    <w:abstractNumId w:val="0"/>
  </w:num>
  <w:num w:numId="7" w16cid:durableId="695233092">
    <w:abstractNumId w:val="16"/>
  </w:num>
  <w:num w:numId="8" w16cid:durableId="777214151">
    <w:abstractNumId w:val="15"/>
  </w:num>
  <w:num w:numId="9" w16cid:durableId="1747024024">
    <w:abstractNumId w:val="3"/>
  </w:num>
  <w:num w:numId="10" w16cid:durableId="1985548102">
    <w:abstractNumId w:val="13"/>
  </w:num>
  <w:num w:numId="11" w16cid:durableId="929778034">
    <w:abstractNumId w:val="14"/>
  </w:num>
  <w:num w:numId="12" w16cid:durableId="1728257096">
    <w:abstractNumId w:val="10"/>
  </w:num>
  <w:num w:numId="13" w16cid:durableId="1929388662">
    <w:abstractNumId w:val="8"/>
  </w:num>
  <w:num w:numId="14" w16cid:durableId="705373564">
    <w:abstractNumId w:val="4"/>
  </w:num>
  <w:num w:numId="15" w16cid:durableId="755634864">
    <w:abstractNumId w:val="6"/>
  </w:num>
  <w:num w:numId="16" w16cid:durableId="1726833692">
    <w:abstractNumId w:val="5"/>
  </w:num>
  <w:num w:numId="17" w16cid:durableId="285896370">
    <w:abstractNumId w:val="2"/>
  </w:num>
  <w:num w:numId="18" w16cid:durableId="304164781">
    <w:abstractNumId w:val="7"/>
  </w:num>
  <w:num w:numId="19" w16cid:durableId="748311458">
    <w:abstractNumId w:val="20"/>
  </w:num>
  <w:num w:numId="20" w16cid:durableId="2128154760">
    <w:abstractNumId w:val="17"/>
  </w:num>
  <w:num w:numId="21" w16cid:durableId="39656025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ia Nakazawa Siqueira">
    <w15:presenceInfo w15:providerId="AD" w15:userId="S::2002280@aluno.univesp.br::3ed4fbdf-4e79-495e-96f5-d1243f621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11EBA"/>
    <w:rsid w:val="0003600B"/>
    <w:rsid w:val="00066B9A"/>
    <w:rsid w:val="00070EDE"/>
    <w:rsid w:val="00080297"/>
    <w:rsid w:val="00083FE7"/>
    <w:rsid w:val="000D4B1A"/>
    <w:rsid w:val="000F0D8C"/>
    <w:rsid w:val="000F245B"/>
    <w:rsid w:val="000F3F20"/>
    <w:rsid w:val="001044B3"/>
    <w:rsid w:val="00107F90"/>
    <w:rsid w:val="00143E48"/>
    <w:rsid w:val="00151223"/>
    <w:rsid w:val="001619B5"/>
    <w:rsid w:val="001627D2"/>
    <w:rsid w:val="0018656B"/>
    <w:rsid w:val="00195A70"/>
    <w:rsid w:val="001A3BB5"/>
    <w:rsid w:val="001B0542"/>
    <w:rsid w:val="001C3881"/>
    <w:rsid w:val="001F0298"/>
    <w:rsid w:val="00220A89"/>
    <w:rsid w:val="00234963"/>
    <w:rsid w:val="002366F0"/>
    <w:rsid w:val="00240F09"/>
    <w:rsid w:val="002411A8"/>
    <w:rsid w:val="0026523F"/>
    <w:rsid w:val="00270457"/>
    <w:rsid w:val="00284B99"/>
    <w:rsid w:val="00287171"/>
    <w:rsid w:val="00296A9D"/>
    <w:rsid w:val="002C04B1"/>
    <w:rsid w:val="002C405D"/>
    <w:rsid w:val="002E6CE5"/>
    <w:rsid w:val="0032560C"/>
    <w:rsid w:val="00334DDC"/>
    <w:rsid w:val="00364746"/>
    <w:rsid w:val="003738D8"/>
    <w:rsid w:val="00381DCF"/>
    <w:rsid w:val="00382CBB"/>
    <w:rsid w:val="00392E5C"/>
    <w:rsid w:val="003A399F"/>
    <w:rsid w:val="003D6D61"/>
    <w:rsid w:val="00411F01"/>
    <w:rsid w:val="00454EAA"/>
    <w:rsid w:val="00476743"/>
    <w:rsid w:val="004962E8"/>
    <w:rsid w:val="004B4237"/>
    <w:rsid w:val="004C2439"/>
    <w:rsid w:val="004C625B"/>
    <w:rsid w:val="00500604"/>
    <w:rsid w:val="005163FB"/>
    <w:rsid w:val="00525A83"/>
    <w:rsid w:val="005335D3"/>
    <w:rsid w:val="00563A5F"/>
    <w:rsid w:val="00584DAB"/>
    <w:rsid w:val="00595A8C"/>
    <w:rsid w:val="005A0F98"/>
    <w:rsid w:val="005B2F55"/>
    <w:rsid w:val="005F7980"/>
    <w:rsid w:val="00620412"/>
    <w:rsid w:val="0062450E"/>
    <w:rsid w:val="00656F89"/>
    <w:rsid w:val="00682B8A"/>
    <w:rsid w:val="006C2781"/>
    <w:rsid w:val="006F025E"/>
    <w:rsid w:val="00701CC3"/>
    <w:rsid w:val="007167B9"/>
    <w:rsid w:val="00724353"/>
    <w:rsid w:val="007251D0"/>
    <w:rsid w:val="007749E6"/>
    <w:rsid w:val="00774CE5"/>
    <w:rsid w:val="007A3720"/>
    <w:rsid w:val="007A69C4"/>
    <w:rsid w:val="007E20AC"/>
    <w:rsid w:val="008021CE"/>
    <w:rsid w:val="008058BB"/>
    <w:rsid w:val="00812E5D"/>
    <w:rsid w:val="00813AF7"/>
    <w:rsid w:val="00844067"/>
    <w:rsid w:val="00845347"/>
    <w:rsid w:val="00853695"/>
    <w:rsid w:val="00857067"/>
    <w:rsid w:val="00860F2F"/>
    <w:rsid w:val="00887CE6"/>
    <w:rsid w:val="008B3500"/>
    <w:rsid w:val="009236B6"/>
    <w:rsid w:val="00937C49"/>
    <w:rsid w:val="00962F62"/>
    <w:rsid w:val="00971151"/>
    <w:rsid w:val="00996C62"/>
    <w:rsid w:val="009C21EA"/>
    <w:rsid w:val="00A04187"/>
    <w:rsid w:val="00A079E7"/>
    <w:rsid w:val="00A46883"/>
    <w:rsid w:val="00A706CB"/>
    <w:rsid w:val="00AA7058"/>
    <w:rsid w:val="00B2670B"/>
    <w:rsid w:val="00B425FF"/>
    <w:rsid w:val="00B63174"/>
    <w:rsid w:val="00B65DA3"/>
    <w:rsid w:val="00B94660"/>
    <w:rsid w:val="00C40B03"/>
    <w:rsid w:val="00C8482B"/>
    <w:rsid w:val="00C93C90"/>
    <w:rsid w:val="00CA0A05"/>
    <w:rsid w:val="00CB1FCC"/>
    <w:rsid w:val="00CB246C"/>
    <w:rsid w:val="00CD3A60"/>
    <w:rsid w:val="00CD507D"/>
    <w:rsid w:val="00D56039"/>
    <w:rsid w:val="00D56D02"/>
    <w:rsid w:val="00D62A4B"/>
    <w:rsid w:val="00D7538C"/>
    <w:rsid w:val="00D80891"/>
    <w:rsid w:val="00D85F54"/>
    <w:rsid w:val="00D917F6"/>
    <w:rsid w:val="00D96172"/>
    <w:rsid w:val="00DA1F0D"/>
    <w:rsid w:val="00DA4598"/>
    <w:rsid w:val="00DC1106"/>
    <w:rsid w:val="00DD04A7"/>
    <w:rsid w:val="00DD1860"/>
    <w:rsid w:val="00DE7B1D"/>
    <w:rsid w:val="00E03AD9"/>
    <w:rsid w:val="00E21F1E"/>
    <w:rsid w:val="00E26D12"/>
    <w:rsid w:val="00E400EC"/>
    <w:rsid w:val="00E46D80"/>
    <w:rsid w:val="00EA711C"/>
    <w:rsid w:val="00EB142F"/>
    <w:rsid w:val="00EC0225"/>
    <w:rsid w:val="00EC6736"/>
    <w:rsid w:val="00EC8A41"/>
    <w:rsid w:val="00EE5D97"/>
    <w:rsid w:val="00F91396"/>
    <w:rsid w:val="00F91D02"/>
    <w:rsid w:val="00FB7D11"/>
    <w:rsid w:val="00FC79BB"/>
    <w:rsid w:val="00FD29E8"/>
    <w:rsid w:val="0111D72E"/>
    <w:rsid w:val="01BC13C8"/>
    <w:rsid w:val="01BF3751"/>
    <w:rsid w:val="01CDC113"/>
    <w:rsid w:val="01F86A2A"/>
    <w:rsid w:val="02BF075F"/>
    <w:rsid w:val="02D289D2"/>
    <w:rsid w:val="02D4952D"/>
    <w:rsid w:val="02E23CC1"/>
    <w:rsid w:val="0312400F"/>
    <w:rsid w:val="035626B3"/>
    <w:rsid w:val="0357E429"/>
    <w:rsid w:val="037B77D0"/>
    <w:rsid w:val="0389E606"/>
    <w:rsid w:val="038E5F23"/>
    <w:rsid w:val="03D76B0F"/>
    <w:rsid w:val="03E48AEB"/>
    <w:rsid w:val="03FB8A3C"/>
    <w:rsid w:val="03FEB16A"/>
    <w:rsid w:val="043054C7"/>
    <w:rsid w:val="04358BA5"/>
    <w:rsid w:val="04490C4B"/>
    <w:rsid w:val="04547539"/>
    <w:rsid w:val="0472E99D"/>
    <w:rsid w:val="04D6EAA5"/>
    <w:rsid w:val="05300AEC"/>
    <w:rsid w:val="058B2A48"/>
    <w:rsid w:val="05AF4593"/>
    <w:rsid w:val="05BFFB64"/>
    <w:rsid w:val="05E4DCAC"/>
    <w:rsid w:val="061B1C45"/>
    <w:rsid w:val="0654E159"/>
    <w:rsid w:val="06562836"/>
    <w:rsid w:val="065C18C2"/>
    <w:rsid w:val="0672BB06"/>
    <w:rsid w:val="067D306D"/>
    <w:rsid w:val="068A90B0"/>
    <w:rsid w:val="06B50638"/>
    <w:rsid w:val="06B7FA95"/>
    <w:rsid w:val="07195D16"/>
    <w:rsid w:val="07325660"/>
    <w:rsid w:val="075B4A81"/>
    <w:rsid w:val="0777346A"/>
    <w:rsid w:val="07939A20"/>
    <w:rsid w:val="07A62A21"/>
    <w:rsid w:val="08196CA8"/>
    <w:rsid w:val="0846CF73"/>
    <w:rsid w:val="084E2509"/>
    <w:rsid w:val="0850D699"/>
    <w:rsid w:val="08EE8DED"/>
    <w:rsid w:val="08FF2297"/>
    <w:rsid w:val="09164F43"/>
    <w:rsid w:val="0920962B"/>
    <w:rsid w:val="092D3263"/>
    <w:rsid w:val="099FCF5F"/>
    <w:rsid w:val="09ECA6FA"/>
    <w:rsid w:val="0A1135A6"/>
    <w:rsid w:val="0A58BC4B"/>
    <w:rsid w:val="0A5D85EC"/>
    <w:rsid w:val="0A77CE60"/>
    <w:rsid w:val="0AA002CD"/>
    <w:rsid w:val="0AA51641"/>
    <w:rsid w:val="0AB0F0E7"/>
    <w:rsid w:val="0AC902C4"/>
    <w:rsid w:val="0B299959"/>
    <w:rsid w:val="0B6DFF2F"/>
    <w:rsid w:val="0B8089D5"/>
    <w:rsid w:val="0BAD0607"/>
    <w:rsid w:val="0C30A0D0"/>
    <w:rsid w:val="0C529313"/>
    <w:rsid w:val="0CA0DC0E"/>
    <w:rsid w:val="0CAC4258"/>
    <w:rsid w:val="0D11FD77"/>
    <w:rsid w:val="0D124A0A"/>
    <w:rsid w:val="0D6C112E"/>
    <w:rsid w:val="0D992C51"/>
    <w:rsid w:val="0D99AA5E"/>
    <w:rsid w:val="0DA61286"/>
    <w:rsid w:val="0DAC0CA1"/>
    <w:rsid w:val="0DE031BD"/>
    <w:rsid w:val="0DEE6374"/>
    <w:rsid w:val="0E2C59A8"/>
    <w:rsid w:val="0E3E5433"/>
    <w:rsid w:val="0E9A09C6"/>
    <w:rsid w:val="0EA96D22"/>
    <w:rsid w:val="0EADCDD8"/>
    <w:rsid w:val="0EE60132"/>
    <w:rsid w:val="0EFC89C8"/>
    <w:rsid w:val="0EFF89FE"/>
    <w:rsid w:val="0F083215"/>
    <w:rsid w:val="0F0C546F"/>
    <w:rsid w:val="0F18B25B"/>
    <w:rsid w:val="0F25711D"/>
    <w:rsid w:val="0F2C2D6E"/>
    <w:rsid w:val="0F2E3384"/>
    <w:rsid w:val="0F3466B6"/>
    <w:rsid w:val="0F623919"/>
    <w:rsid w:val="0F802BD2"/>
    <w:rsid w:val="0F862412"/>
    <w:rsid w:val="1080772A"/>
    <w:rsid w:val="108452E0"/>
    <w:rsid w:val="108D3462"/>
    <w:rsid w:val="109C946E"/>
    <w:rsid w:val="10CA03E5"/>
    <w:rsid w:val="111731D7"/>
    <w:rsid w:val="111C30D3"/>
    <w:rsid w:val="115F0D8C"/>
    <w:rsid w:val="115FB224"/>
    <w:rsid w:val="119CB0F5"/>
    <w:rsid w:val="11E3ABB5"/>
    <w:rsid w:val="121306D2"/>
    <w:rsid w:val="12157287"/>
    <w:rsid w:val="121E27DF"/>
    <w:rsid w:val="12720FF1"/>
    <w:rsid w:val="129FDDBF"/>
    <w:rsid w:val="12B9061C"/>
    <w:rsid w:val="12C5FA85"/>
    <w:rsid w:val="13144524"/>
    <w:rsid w:val="131DEB56"/>
    <w:rsid w:val="1365E4F2"/>
    <w:rsid w:val="137BAA82"/>
    <w:rsid w:val="13B142E8"/>
    <w:rsid w:val="13B9F840"/>
    <w:rsid w:val="1424D8B2"/>
    <w:rsid w:val="1442B22F"/>
    <w:rsid w:val="147301BC"/>
    <w:rsid w:val="147F5EAD"/>
    <w:rsid w:val="14B5833D"/>
    <w:rsid w:val="15157CE0"/>
    <w:rsid w:val="151B7FC0"/>
    <w:rsid w:val="1534A81D"/>
    <w:rsid w:val="1555C8A1"/>
    <w:rsid w:val="156123EE"/>
    <w:rsid w:val="158F5B6B"/>
    <w:rsid w:val="15AC90BA"/>
    <w:rsid w:val="15D644F9"/>
    <w:rsid w:val="15EF6D56"/>
    <w:rsid w:val="1667AAD9"/>
    <w:rsid w:val="16702218"/>
    <w:rsid w:val="168D2E17"/>
    <w:rsid w:val="16AB764C"/>
    <w:rsid w:val="16BC6F15"/>
    <w:rsid w:val="170645C2"/>
    <w:rsid w:val="175322CC"/>
    <w:rsid w:val="179545BA"/>
    <w:rsid w:val="17A785CC"/>
    <w:rsid w:val="17AD2ED8"/>
    <w:rsid w:val="17D4FDF6"/>
    <w:rsid w:val="17E09421"/>
    <w:rsid w:val="17EC0C81"/>
    <w:rsid w:val="183F4B5D"/>
    <w:rsid w:val="187260B2"/>
    <w:rsid w:val="1875CCA6"/>
    <w:rsid w:val="18833A9A"/>
    <w:rsid w:val="18DAA2BB"/>
    <w:rsid w:val="190F07D1"/>
    <w:rsid w:val="1944125B"/>
    <w:rsid w:val="197A68C1"/>
    <w:rsid w:val="1987DCE2"/>
    <w:rsid w:val="19AF44BB"/>
    <w:rsid w:val="19BFB9BF"/>
    <w:rsid w:val="19CF28E8"/>
    <w:rsid w:val="19D1E878"/>
    <w:rsid w:val="19DA1EA4"/>
    <w:rsid w:val="1A0381BE"/>
    <w:rsid w:val="1A0E3113"/>
    <w:rsid w:val="1A6EE015"/>
    <w:rsid w:val="1A7E8758"/>
    <w:rsid w:val="1A801AEC"/>
    <w:rsid w:val="1AB56CE0"/>
    <w:rsid w:val="1B43933B"/>
    <w:rsid w:val="1B842AE7"/>
    <w:rsid w:val="1B9EB72C"/>
    <w:rsid w:val="1C0AB076"/>
    <w:rsid w:val="1C1A6CA3"/>
    <w:rsid w:val="1C57BD73"/>
    <w:rsid w:val="1CEB2A2C"/>
    <w:rsid w:val="1D0A62DD"/>
    <w:rsid w:val="1D1FFB48"/>
    <w:rsid w:val="1D528F0D"/>
    <w:rsid w:val="1D5C5EE9"/>
    <w:rsid w:val="1DB9845B"/>
    <w:rsid w:val="1E433D26"/>
    <w:rsid w:val="1E46A0BF"/>
    <w:rsid w:val="1E59FA4E"/>
    <w:rsid w:val="1E5C6583"/>
    <w:rsid w:val="1E925644"/>
    <w:rsid w:val="1EA6333E"/>
    <w:rsid w:val="1EC50E84"/>
    <w:rsid w:val="1ED4632B"/>
    <w:rsid w:val="1F425138"/>
    <w:rsid w:val="1F4AA6A2"/>
    <w:rsid w:val="1F520D65"/>
    <w:rsid w:val="1F5367AE"/>
    <w:rsid w:val="1F872F42"/>
    <w:rsid w:val="1F8F5E35"/>
    <w:rsid w:val="1FA40059"/>
    <w:rsid w:val="1FF0485E"/>
    <w:rsid w:val="20579C0A"/>
    <w:rsid w:val="20599AE5"/>
    <w:rsid w:val="207C7D52"/>
    <w:rsid w:val="207CE2F4"/>
    <w:rsid w:val="20AB96B6"/>
    <w:rsid w:val="20C63620"/>
    <w:rsid w:val="20DA909A"/>
    <w:rsid w:val="20FD33AE"/>
    <w:rsid w:val="212D55A1"/>
    <w:rsid w:val="2198A5AB"/>
    <w:rsid w:val="219CD8F1"/>
    <w:rsid w:val="21AC87D6"/>
    <w:rsid w:val="21F0FC03"/>
    <w:rsid w:val="2203868F"/>
    <w:rsid w:val="220BC309"/>
    <w:rsid w:val="22851869"/>
    <w:rsid w:val="22B1050B"/>
    <w:rsid w:val="22C2F5F2"/>
    <w:rsid w:val="22C6FEF7"/>
    <w:rsid w:val="22F927AD"/>
    <w:rsid w:val="232EBF28"/>
    <w:rsid w:val="234B9A98"/>
    <w:rsid w:val="2395D329"/>
    <w:rsid w:val="23B45EF8"/>
    <w:rsid w:val="23C687DB"/>
    <w:rsid w:val="240AFA64"/>
    <w:rsid w:val="2415C25B"/>
    <w:rsid w:val="241EEB5D"/>
    <w:rsid w:val="242BF1A2"/>
    <w:rsid w:val="24537D28"/>
    <w:rsid w:val="2462CF58"/>
    <w:rsid w:val="24C3B981"/>
    <w:rsid w:val="24E4A96D"/>
    <w:rsid w:val="24E56823"/>
    <w:rsid w:val="24F05CF1"/>
    <w:rsid w:val="2511A9E4"/>
    <w:rsid w:val="251BBE89"/>
    <w:rsid w:val="25406915"/>
    <w:rsid w:val="2540C324"/>
    <w:rsid w:val="2560A36A"/>
    <w:rsid w:val="257747B8"/>
    <w:rsid w:val="2584FE5C"/>
    <w:rsid w:val="2588B887"/>
    <w:rsid w:val="2589456A"/>
    <w:rsid w:val="258BE00B"/>
    <w:rsid w:val="25F59466"/>
    <w:rsid w:val="25FCAFCE"/>
    <w:rsid w:val="26230C5E"/>
    <w:rsid w:val="26496F66"/>
    <w:rsid w:val="2685146A"/>
    <w:rsid w:val="26C70359"/>
    <w:rsid w:val="26D373D4"/>
    <w:rsid w:val="26DF7510"/>
    <w:rsid w:val="26EE11D6"/>
    <w:rsid w:val="27233D0F"/>
    <w:rsid w:val="2732D9B7"/>
    <w:rsid w:val="27412EC4"/>
    <w:rsid w:val="27429B26"/>
    <w:rsid w:val="276753A8"/>
    <w:rsid w:val="27E53FC7"/>
    <w:rsid w:val="27EA5CD5"/>
    <w:rsid w:val="27F2BE8D"/>
    <w:rsid w:val="27F6122D"/>
    <w:rsid w:val="280347C9"/>
    <w:rsid w:val="280C6163"/>
    <w:rsid w:val="2834BAEB"/>
    <w:rsid w:val="287AB599"/>
    <w:rsid w:val="289F5A7B"/>
    <w:rsid w:val="28DFB35F"/>
    <w:rsid w:val="295CD3F6"/>
    <w:rsid w:val="299F182A"/>
    <w:rsid w:val="29D508EB"/>
    <w:rsid w:val="29D95C4F"/>
    <w:rsid w:val="29ED917D"/>
    <w:rsid w:val="29FDAC91"/>
    <w:rsid w:val="2A156568"/>
    <w:rsid w:val="2A438E30"/>
    <w:rsid w:val="2A684518"/>
    <w:rsid w:val="2B015304"/>
    <w:rsid w:val="2B32FB05"/>
    <w:rsid w:val="2B370FF9"/>
    <w:rsid w:val="2B665F50"/>
    <w:rsid w:val="2B90ABEE"/>
    <w:rsid w:val="2BC76267"/>
    <w:rsid w:val="2C08DD18"/>
    <w:rsid w:val="2C0E3749"/>
    <w:rsid w:val="2C160C49"/>
    <w:rsid w:val="2C1A17EF"/>
    <w:rsid w:val="2C74E947"/>
    <w:rsid w:val="2CE7F3C3"/>
    <w:rsid w:val="2CFB6ED6"/>
    <w:rsid w:val="2D146057"/>
    <w:rsid w:val="2D15AD3E"/>
    <w:rsid w:val="2D44A2F5"/>
    <w:rsid w:val="2D732386"/>
    <w:rsid w:val="2D8B90CB"/>
    <w:rsid w:val="2D992D79"/>
    <w:rsid w:val="2DC26FDF"/>
    <w:rsid w:val="2DCA14C5"/>
    <w:rsid w:val="2DCF1B45"/>
    <w:rsid w:val="2DE818E1"/>
    <w:rsid w:val="2E014BD6"/>
    <w:rsid w:val="2E0B3C32"/>
    <w:rsid w:val="2E0BD8A9"/>
    <w:rsid w:val="2E6298F5"/>
    <w:rsid w:val="2E631F76"/>
    <w:rsid w:val="2E99454D"/>
    <w:rsid w:val="2ECD4AE2"/>
    <w:rsid w:val="2EDE85B9"/>
    <w:rsid w:val="2F174FDD"/>
    <w:rsid w:val="2FB5C05E"/>
    <w:rsid w:val="2FC7164E"/>
    <w:rsid w:val="2FE336C6"/>
    <w:rsid w:val="302B2212"/>
    <w:rsid w:val="309CC987"/>
    <w:rsid w:val="30BDB197"/>
    <w:rsid w:val="30BF2ACA"/>
    <w:rsid w:val="3106BC07"/>
    <w:rsid w:val="31191637"/>
    <w:rsid w:val="312788E8"/>
    <w:rsid w:val="314ACE7E"/>
    <w:rsid w:val="3172226E"/>
    <w:rsid w:val="3192D260"/>
    <w:rsid w:val="319C75D9"/>
    <w:rsid w:val="31B10017"/>
    <w:rsid w:val="31E0BC9D"/>
    <w:rsid w:val="3205E147"/>
    <w:rsid w:val="32181418"/>
    <w:rsid w:val="32DC8B94"/>
    <w:rsid w:val="32DCE154"/>
    <w:rsid w:val="330DF2CF"/>
    <w:rsid w:val="330FD49F"/>
    <w:rsid w:val="334BF323"/>
    <w:rsid w:val="334CD078"/>
    <w:rsid w:val="336077E4"/>
    <w:rsid w:val="336C9E03"/>
    <w:rsid w:val="337AF574"/>
    <w:rsid w:val="33BEAEBE"/>
    <w:rsid w:val="34214C00"/>
    <w:rsid w:val="344DB40E"/>
    <w:rsid w:val="3454CAAF"/>
    <w:rsid w:val="34597F78"/>
    <w:rsid w:val="345B75A2"/>
    <w:rsid w:val="347082C2"/>
    <w:rsid w:val="34AED980"/>
    <w:rsid w:val="34C2B8BC"/>
    <w:rsid w:val="34E320D1"/>
    <w:rsid w:val="34EE9542"/>
    <w:rsid w:val="35247FE7"/>
    <w:rsid w:val="358640D7"/>
    <w:rsid w:val="3590461D"/>
    <w:rsid w:val="35A33D0A"/>
    <w:rsid w:val="35B96436"/>
    <w:rsid w:val="35C723DF"/>
    <w:rsid w:val="35D744D8"/>
    <w:rsid w:val="35DF6039"/>
    <w:rsid w:val="361CB109"/>
    <w:rsid w:val="3626C228"/>
    <w:rsid w:val="36C0DAB8"/>
    <w:rsid w:val="36C16331"/>
    <w:rsid w:val="36E636BF"/>
    <w:rsid w:val="370A110A"/>
    <w:rsid w:val="37999292"/>
    <w:rsid w:val="37A2D147"/>
    <w:rsid w:val="37B8BED3"/>
    <w:rsid w:val="37C3C5B2"/>
    <w:rsid w:val="37C7B612"/>
    <w:rsid w:val="37CA75EF"/>
    <w:rsid w:val="37E3A771"/>
    <w:rsid w:val="38053DA6"/>
    <w:rsid w:val="38097B3B"/>
    <w:rsid w:val="3847A974"/>
    <w:rsid w:val="3855460C"/>
    <w:rsid w:val="386441D3"/>
    <w:rsid w:val="3883BE34"/>
    <w:rsid w:val="389AA3E4"/>
    <w:rsid w:val="38D1025A"/>
    <w:rsid w:val="38FF3E39"/>
    <w:rsid w:val="391A4083"/>
    <w:rsid w:val="391A5684"/>
    <w:rsid w:val="391E695D"/>
    <w:rsid w:val="39B1A48C"/>
    <w:rsid w:val="39BC11FC"/>
    <w:rsid w:val="3A0E5DDE"/>
    <w:rsid w:val="3A23A395"/>
    <w:rsid w:val="3A2BB420"/>
    <w:rsid w:val="3A2BC12F"/>
    <w:rsid w:val="3A2CA9C4"/>
    <w:rsid w:val="3A9AFF70"/>
    <w:rsid w:val="3AB626E5"/>
    <w:rsid w:val="3ACFEA35"/>
    <w:rsid w:val="3AD39E89"/>
    <w:rsid w:val="3B4EACC6"/>
    <w:rsid w:val="3B510C55"/>
    <w:rsid w:val="3BABCDEA"/>
    <w:rsid w:val="3BBF33D0"/>
    <w:rsid w:val="3BF9453A"/>
    <w:rsid w:val="3C127E8E"/>
    <w:rsid w:val="3C3F2FD6"/>
    <w:rsid w:val="3C6F8869"/>
    <w:rsid w:val="3C9736D5"/>
    <w:rsid w:val="3CA363AF"/>
    <w:rsid w:val="3CA594C1"/>
    <w:rsid w:val="3CB3DEFA"/>
    <w:rsid w:val="3CD3B459"/>
    <w:rsid w:val="3CECC157"/>
    <w:rsid w:val="3D4B2229"/>
    <w:rsid w:val="3D69E659"/>
    <w:rsid w:val="3DA9A21B"/>
    <w:rsid w:val="3DD134D7"/>
    <w:rsid w:val="3DEC4ADA"/>
    <w:rsid w:val="3DEFD2EE"/>
    <w:rsid w:val="3E4204AA"/>
    <w:rsid w:val="3E737631"/>
    <w:rsid w:val="3E7B0583"/>
    <w:rsid w:val="3E9640BA"/>
    <w:rsid w:val="3EB34CB9"/>
    <w:rsid w:val="3EC39248"/>
    <w:rsid w:val="3ECC7516"/>
    <w:rsid w:val="3EFF6927"/>
    <w:rsid w:val="3F096C2B"/>
    <w:rsid w:val="3F210379"/>
    <w:rsid w:val="3F259700"/>
    <w:rsid w:val="3F5E6864"/>
    <w:rsid w:val="3F835F92"/>
    <w:rsid w:val="3F8BA34F"/>
    <w:rsid w:val="3FE72357"/>
    <w:rsid w:val="40863074"/>
    <w:rsid w:val="40872C93"/>
    <w:rsid w:val="408BF6EF"/>
    <w:rsid w:val="40D590BF"/>
    <w:rsid w:val="40E005F9"/>
    <w:rsid w:val="40E18C39"/>
    <w:rsid w:val="41256869"/>
    <w:rsid w:val="415F3932"/>
    <w:rsid w:val="419AE1D5"/>
    <w:rsid w:val="41ADFB84"/>
    <w:rsid w:val="41E503C3"/>
    <w:rsid w:val="42A35F1D"/>
    <w:rsid w:val="43321CF0"/>
    <w:rsid w:val="43572DE7"/>
    <w:rsid w:val="4378E69E"/>
    <w:rsid w:val="43D77757"/>
    <w:rsid w:val="43F15E81"/>
    <w:rsid w:val="448D0A18"/>
    <w:rsid w:val="448D923E"/>
    <w:rsid w:val="44A4A2D9"/>
    <w:rsid w:val="44B08F34"/>
    <w:rsid w:val="44D63662"/>
    <w:rsid w:val="44F27E77"/>
    <w:rsid w:val="44F9C935"/>
    <w:rsid w:val="45037C28"/>
    <w:rsid w:val="455A9DB6"/>
    <w:rsid w:val="4563A202"/>
    <w:rsid w:val="45A76649"/>
    <w:rsid w:val="46550415"/>
    <w:rsid w:val="46A07DBE"/>
    <w:rsid w:val="47044DA2"/>
    <w:rsid w:val="47178088"/>
    <w:rsid w:val="4745BCC6"/>
    <w:rsid w:val="480A2359"/>
    <w:rsid w:val="481210DF"/>
    <w:rsid w:val="48633189"/>
    <w:rsid w:val="4873575C"/>
    <w:rsid w:val="4898425C"/>
    <w:rsid w:val="48A110D7"/>
    <w:rsid w:val="48A2DCD8"/>
    <w:rsid w:val="48DB4950"/>
    <w:rsid w:val="492669B2"/>
    <w:rsid w:val="496AD7FA"/>
    <w:rsid w:val="498197C3"/>
    <w:rsid w:val="4982DE41"/>
    <w:rsid w:val="49B12C49"/>
    <w:rsid w:val="49CD002F"/>
    <w:rsid w:val="4A16C886"/>
    <w:rsid w:val="4A3412BD"/>
    <w:rsid w:val="4A3EAD39"/>
    <w:rsid w:val="4A45FA79"/>
    <w:rsid w:val="4A8CD1F7"/>
    <w:rsid w:val="4A983FA3"/>
    <w:rsid w:val="4AB04EE2"/>
    <w:rsid w:val="4AB22EA4"/>
    <w:rsid w:val="4AC0CA95"/>
    <w:rsid w:val="4AD97ADB"/>
    <w:rsid w:val="4B1D647F"/>
    <w:rsid w:val="4B577913"/>
    <w:rsid w:val="4B59888B"/>
    <w:rsid w:val="4B6F0246"/>
    <w:rsid w:val="4B73EEE1"/>
    <w:rsid w:val="4B8BE609"/>
    <w:rsid w:val="4BA38FBC"/>
    <w:rsid w:val="4C6682EC"/>
    <w:rsid w:val="4C66C85D"/>
    <w:rsid w:val="4C80A042"/>
    <w:rsid w:val="4CB934E0"/>
    <w:rsid w:val="4CC2832C"/>
    <w:rsid w:val="4D3DBAFC"/>
    <w:rsid w:val="4D65AF9B"/>
    <w:rsid w:val="4D7ED344"/>
    <w:rsid w:val="4DE94647"/>
    <w:rsid w:val="4E0ECCB2"/>
    <w:rsid w:val="4E101DA6"/>
    <w:rsid w:val="4E129DAC"/>
    <w:rsid w:val="4E329DEC"/>
    <w:rsid w:val="4E511886"/>
    <w:rsid w:val="4E5508E6"/>
    <w:rsid w:val="4E6F8E64"/>
    <w:rsid w:val="4E91294D"/>
    <w:rsid w:val="4EA6A308"/>
    <w:rsid w:val="4F1E9809"/>
    <w:rsid w:val="4F3421CF"/>
    <w:rsid w:val="4F63DEAC"/>
    <w:rsid w:val="4F6830A0"/>
    <w:rsid w:val="4F6C2DF6"/>
    <w:rsid w:val="4FD5AE14"/>
    <w:rsid w:val="4FE2BDFE"/>
    <w:rsid w:val="4FE3BE18"/>
    <w:rsid w:val="4FE75580"/>
    <w:rsid w:val="502B1D7F"/>
    <w:rsid w:val="503AA142"/>
    <w:rsid w:val="50427369"/>
    <w:rsid w:val="505C7CBB"/>
    <w:rsid w:val="505F3E1D"/>
    <w:rsid w:val="50CE936B"/>
    <w:rsid w:val="50F75AF8"/>
    <w:rsid w:val="5105CF39"/>
    <w:rsid w:val="5120E67E"/>
    <w:rsid w:val="517DF36C"/>
    <w:rsid w:val="518DCC1A"/>
    <w:rsid w:val="51A11559"/>
    <w:rsid w:val="51E6564C"/>
    <w:rsid w:val="51EBDA5F"/>
    <w:rsid w:val="5225FC45"/>
    <w:rsid w:val="52879159"/>
    <w:rsid w:val="52BA81A7"/>
    <w:rsid w:val="52D02DF0"/>
    <w:rsid w:val="52F68B4C"/>
    <w:rsid w:val="532489A9"/>
    <w:rsid w:val="5354C386"/>
    <w:rsid w:val="53729C75"/>
    <w:rsid w:val="538226AD"/>
    <w:rsid w:val="5392CA36"/>
    <w:rsid w:val="53941D7D"/>
    <w:rsid w:val="53CD0399"/>
    <w:rsid w:val="53FF1C7F"/>
    <w:rsid w:val="54057D33"/>
    <w:rsid w:val="54215CE0"/>
    <w:rsid w:val="54374780"/>
    <w:rsid w:val="543A8A45"/>
    <w:rsid w:val="54D76B8A"/>
    <w:rsid w:val="5503AD96"/>
    <w:rsid w:val="55666B82"/>
    <w:rsid w:val="55C9DA11"/>
    <w:rsid w:val="55D317E1"/>
    <w:rsid w:val="55D47F0E"/>
    <w:rsid w:val="55E12FAF"/>
    <w:rsid w:val="55EBC45D"/>
    <w:rsid w:val="560EAA45"/>
    <w:rsid w:val="562C74FA"/>
    <w:rsid w:val="56502672"/>
    <w:rsid w:val="56563507"/>
    <w:rsid w:val="565CAED7"/>
    <w:rsid w:val="56627393"/>
    <w:rsid w:val="567CA664"/>
    <w:rsid w:val="56B9C76F"/>
    <w:rsid w:val="56BEA539"/>
    <w:rsid w:val="56C7E1EF"/>
    <w:rsid w:val="56D6D07C"/>
    <w:rsid w:val="5715584C"/>
    <w:rsid w:val="5715AF52"/>
    <w:rsid w:val="571937B5"/>
    <w:rsid w:val="5732C136"/>
    <w:rsid w:val="57847D5C"/>
    <w:rsid w:val="578EA9E0"/>
    <w:rsid w:val="579039FC"/>
    <w:rsid w:val="57DA8E43"/>
    <w:rsid w:val="5806F840"/>
    <w:rsid w:val="58345CF1"/>
    <w:rsid w:val="58418F93"/>
    <w:rsid w:val="585140B4"/>
    <w:rsid w:val="5883EB80"/>
    <w:rsid w:val="58AF2F74"/>
    <w:rsid w:val="58BDF233"/>
    <w:rsid w:val="58CE8E1C"/>
    <w:rsid w:val="58F64C73"/>
    <w:rsid w:val="5912A629"/>
    <w:rsid w:val="5986CFAA"/>
    <w:rsid w:val="5993CB2D"/>
    <w:rsid w:val="599F88D1"/>
    <w:rsid w:val="59DB13CA"/>
    <w:rsid w:val="59EAAFD0"/>
    <w:rsid w:val="5A446F1B"/>
    <w:rsid w:val="5A54001D"/>
    <w:rsid w:val="5A921CD4"/>
    <w:rsid w:val="5AB0F079"/>
    <w:rsid w:val="5AB4B5BC"/>
    <w:rsid w:val="5AE5752B"/>
    <w:rsid w:val="5B239795"/>
    <w:rsid w:val="5B451977"/>
    <w:rsid w:val="5B514D52"/>
    <w:rsid w:val="5B5EB113"/>
    <w:rsid w:val="5B6D846D"/>
    <w:rsid w:val="5B7E903C"/>
    <w:rsid w:val="5C0E2684"/>
    <w:rsid w:val="5C274B3C"/>
    <w:rsid w:val="5C507133"/>
    <w:rsid w:val="5C63AB1F"/>
    <w:rsid w:val="5C95CCC6"/>
    <w:rsid w:val="5CB53E4E"/>
    <w:rsid w:val="5D123FF1"/>
    <w:rsid w:val="5D24B1D7"/>
    <w:rsid w:val="5D8BA0DF"/>
    <w:rsid w:val="5DAF16C9"/>
    <w:rsid w:val="5DB06EFB"/>
    <w:rsid w:val="5DC9BD96"/>
    <w:rsid w:val="5DDE87FA"/>
    <w:rsid w:val="5DEBBC0E"/>
    <w:rsid w:val="5DF3BEE0"/>
    <w:rsid w:val="5F0C6CD3"/>
    <w:rsid w:val="5F3E1FAE"/>
    <w:rsid w:val="5F471259"/>
    <w:rsid w:val="5F81E7AD"/>
    <w:rsid w:val="5F9C642E"/>
    <w:rsid w:val="5FD6BE19"/>
    <w:rsid w:val="5FF708B8"/>
    <w:rsid w:val="602C792A"/>
    <w:rsid w:val="607F1388"/>
    <w:rsid w:val="61235CD0"/>
    <w:rsid w:val="61259277"/>
    <w:rsid w:val="6159191D"/>
    <w:rsid w:val="6169DFB6"/>
    <w:rsid w:val="6188280D"/>
    <w:rsid w:val="618E0EBD"/>
    <w:rsid w:val="6194B229"/>
    <w:rsid w:val="61AA5949"/>
    <w:rsid w:val="623DB25F"/>
    <w:rsid w:val="6278447F"/>
    <w:rsid w:val="62A927E5"/>
    <w:rsid w:val="62AF7301"/>
    <w:rsid w:val="62BCCB34"/>
    <w:rsid w:val="630137BA"/>
    <w:rsid w:val="6327050C"/>
    <w:rsid w:val="632EA97A"/>
    <w:rsid w:val="632FCB90"/>
    <w:rsid w:val="6351BEF3"/>
    <w:rsid w:val="637869B9"/>
    <w:rsid w:val="6391DA41"/>
    <w:rsid w:val="639C2B27"/>
    <w:rsid w:val="6409B1B4"/>
    <w:rsid w:val="6419BDEC"/>
    <w:rsid w:val="6451C58D"/>
    <w:rsid w:val="64767B77"/>
    <w:rsid w:val="64BB985C"/>
    <w:rsid w:val="64C5AF7F"/>
    <w:rsid w:val="64DDF664"/>
    <w:rsid w:val="64E25815"/>
    <w:rsid w:val="64F87DB2"/>
    <w:rsid w:val="6549462B"/>
    <w:rsid w:val="656BD8DB"/>
    <w:rsid w:val="658FA0FB"/>
    <w:rsid w:val="65A6ED81"/>
    <w:rsid w:val="65CF8DEC"/>
    <w:rsid w:val="65E15247"/>
    <w:rsid w:val="65E8B6A5"/>
    <w:rsid w:val="660E294B"/>
    <w:rsid w:val="661451EE"/>
    <w:rsid w:val="66485783"/>
    <w:rsid w:val="66795613"/>
    <w:rsid w:val="669120D8"/>
    <w:rsid w:val="672302AB"/>
    <w:rsid w:val="6735ADF8"/>
    <w:rsid w:val="677C30DE"/>
    <w:rsid w:val="677D22A8"/>
    <w:rsid w:val="67FD5041"/>
    <w:rsid w:val="6810488E"/>
    <w:rsid w:val="68975B45"/>
    <w:rsid w:val="6899F1A6"/>
    <w:rsid w:val="689AC644"/>
    <w:rsid w:val="68BED30C"/>
    <w:rsid w:val="68EBB3E8"/>
    <w:rsid w:val="68F6BE7C"/>
    <w:rsid w:val="6940A343"/>
    <w:rsid w:val="695A3946"/>
    <w:rsid w:val="695B2771"/>
    <w:rsid w:val="69614EBD"/>
    <w:rsid w:val="69710BB7"/>
    <w:rsid w:val="698FE9FD"/>
    <w:rsid w:val="69A5C676"/>
    <w:rsid w:val="69F9E78E"/>
    <w:rsid w:val="6A2E96A6"/>
    <w:rsid w:val="6A3FC56F"/>
    <w:rsid w:val="6AB4C36A"/>
    <w:rsid w:val="6B42E702"/>
    <w:rsid w:val="6B43C362"/>
    <w:rsid w:val="6B837B9E"/>
    <w:rsid w:val="6B9BA1A7"/>
    <w:rsid w:val="6BAFF3E0"/>
    <w:rsid w:val="6BC50687"/>
    <w:rsid w:val="6C18F8A9"/>
    <w:rsid w:val="6C2DE850"/>
    <w:rsid w:val="6CBB5631"/>
    <w:rsid w:val="6CF29003"/>
    <w:rsid w:val="6D0F1164"/>
    <w:rsid w:val="6D1837F8"/>
    <w:rsid w:val="6D1A75D5"/>
    <w:rsid w:val="6D1F1636"/>
    <w:rsid w:val="6D448894"/>
    <w:rsid w:val="6D4F82E7"/>
    <w:rsid w:val="6DAED4BD"/>
    <w:rsid w:val="6DB15FDE"/>
    <w:rsid w:val="6DC01AAF"/>
    <w:rsid w:val="6DCB27C3"/>
    <w:rsid w:val="6DE10341"/>
    <w:rsid w:val="6DEC642C"/>
    <w:rsid w:val="6E0A52E4"/>
    <w:rsid w:val="6E19C753"/>
    <w:rsid w:val="6E1EA51D"/>
    <w:rsid w:val="6E21BE30"/>
    <w:rsid w:val="6E2E9894"/>
    <w:rsid w:val="6E6C91C5"/>
    <w:rsid w:val="6ECF465A"/>
    <w:rsid w:val="6EDA703B"/>
    <w:rsid w:val="6F3211D7"/>
    <w:rsid w:val="6F4D18CD"/>
    <w:rsid w:val="6F4D303F"/>
    <w:rsid w:val="6F5D47D5"/>
    <w:rsid w:val="6F6F3FFF"/>
    <w:rsid w:val="70086226"/>
    <w:rsid w:val="703157FD"/>
    <w:rsid w:val="70626828"/>
    <w:rsid w:val="70664615"/>
    <w:rsid w:val="7091F8B2"/>
    <w:rsid w:val="70C2B21D"/>
    <w:rsid w:val="70C6612C"/>
    <w:rsid w:val="70DE8C6F"/>
    <w:rsid w:val="70FC6E96"/>
    <w:rsid w:val="70FD5744"/>
    <w:rsid w:val="7125F251"/>
    <w:rsid w:val="7139BE03"/>
    <w:rsid w:val="713B13AE"/>
    <w:rsid w:val="71EAFF75"/>
    <w:rsid w:val="7204F973"/>
    <w:rsid w:val="720AE32B"/>
    <w:rsid w:val="72173E41"/>
    <w:rsid w:val="722CD357"/>
    <w:rsid w:val="7272BBDD"/>
    <w:rsid w:val="729CBFD6"/>
    <w:rsid w:val="72B47464"/>
    <w:rsid w:val="72ED3876"/>
    <w:rsid w:val="73366B97"/>
    <w:rsid w:val="733BE841"/>
    <w:rsid w:val="734DF452"/>
    <w:rsid w:val="73588ECE"/>
    <w:rsid w:val="736AB7B1"/>
    <w:rsid w:val="73A17E41"/>
    <w:rsid w:val="73AFEB91"/>
    <w:rsid w:val="73C3AB03"/>
    <w:rsid w:val="73E41043"/>
    <w:rsid w:val="74124376"/>
    <w:rsid w:val="7420A162"/>
    <w:rsid w:val="74715EC5"/>
    <w:rsid w:val="749B13D3"/>
    <w:rsid w:val="74BF3343"/>
    <w:rsid w:val="757874AE"/>
    <w:rsid w:val="76532CE8"/>
    <w:rsid w:val="765B03A4"/>
    <w:rsid w:val="7677A3AA"/>
    <w:rsid w:val="768A9BF7"/>
    <w:rsid w:val="76BF750A"/>
    <w:rsid w:val="76DC92FE"/>
    <w:rsid w:val="771C3295"/>
    <w:rsid w:val="77365616"/>
    <w:rsid w:val="7745A7FA"/>
    <w:rsid w:val="77516620"/>
    <w:rsid w:val="77C38BA2"/>
    <w:rsid w:val="7813740B"/>
    <w:rsid w:val="78477244"/>
    <w:rsid w:val="789EDA99"/>
    <w:rsid w:val="78AB564B"/>
    <w:rsid w:val="78B01570"/>
    <w:rsid w:val="78DF249B"/>
    <w:rsid w:val="790736FE"/>
    <w:rsid w:val="798BAF65"/>
    <w:rsid w:val="7991CEAB"/>
    <w:rsid w:val="799F51AE"/>
    <w:rsid w:val="79AF446C"/>
    <w:rsid w:val="79CE3344"/>
    <w:rsid w:val="79D49589"/>
    <w:rsid w:val="79F504A9"/>
    <w:rsid w:val="7A11F901"/>
    <w:rsid w:val="7A1778DB"/>
    <w:rsid w:val="7A177CF8"/>
    <w:rsid w:val="7A1CCB18"/>
    <w:rsid w:val="7A676E53"/>
    <w:rsid w:val="7A6EB2E6"/>
    <w:rsid w:val="7A8184FA"/>
    <w:rsid w:val="7A856B3A"/>
    <w:rsid w:val="7A8FCB74"/>
    <w:rsid w:val="7B30085E"/>
    <w:rsid w:val="7B345E5B"/>
    <w:rsid w:val="7B4B14CD"/>
    <w:rsid w:val="7B586858"/>
    <w:rsid w:val="7B614E23"/>
    <w:rsid w:val="7B65FAA0"/>
    <w:rsid w:val="7C35406F"/>
    <w:rsid w:val="7C3735A7"/>
    <w:rsid w:val="7C4B7D94"/>
    <w:rsid w:val="7C5DC456"/>
    <w:rsid w:val="7C6AA044"/>
    <w:rsid w:val="7C72FB3C"/>
    <w:rsid w:val="7C74FE12"/>
    <w:rsid w:val="7C9341D1"/>
    <w:rsid w:val="7CCBD8BF"/>
    <w:rsid w:val="7D5620AC"/>
    <w:rsid w:val="7DA10BE8"/>
    <w:rsid w:val="7DC82330"/>
    <w:rsid w:val="7DF7EECC"/>
    <w:rsid w:val="7E7828BC"/>
    <w:rsid w:val="7E85D11B"/>
    <w:rsid w:val="7EDC98EC"/>
    <w:rsid w:val="7F0E39C1"/>
    <w:rsid w:val="7F262DFA"/>
    <w:rsid w:val="7F3F6135"/>
    <w:rsid w:val="7F621A81"/>
    <w:rsid w:val="7F720B35"/>
    <w:rsid w:val="7F9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ED6F5"/>
  <w15:chartTrackingRefBased/>
  <w15:docId w15:val="{81C8BF90-D75D-4605-8227-E410BF6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887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spdfkit-8eut5gztkfn71zukw49x824t2">
    <w:name w:val="pspdfkit-8eut5gztkfn71zukw49x824t2"/>
    <w:basedOn w:val="Fontepargpadro"/>
    <w:rsid w:val="00E21F1E"/>
  </w:style>
  <w:style w:type="paragraph" w:styleId="PargrafodaLista">
    <w:name w:val="List Paragraph"/>
    <w:basedOn w:val="Normal"/>
    <w:uiPriority w:val="34"/>
    <w:qFormat/>
    <w:rsid w:val="001A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098">
          <w:marLeft w:val="0"/>
          <w:marRight w:val="0"/>
          <w:marTop w:val="0"/>
          <w:marBottom w:val="31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82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9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1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00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3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7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1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repositorio.ufu.br/bitstream/123456789/30982/4/Cria&#231;&#227;oDaInterface.pdf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investe.sp.gov.br/noticia/mercado-de-beleza-cresce-no-brasil-durante-a-pandemi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forbes.com.br/principal/2020/07/brasil-e-o-quarto-maior-mercado-de-beleza-e-cuidados-pessoais-do-mundo/" TargetMode="External"/><Relationship Id="rId20" Type="http://schemas.openxmlformats.org/officeDocument/2006/relationships/hyperlink" Target="https://silo.tips/download/salao-de-beleza-abnt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forbes.com.br/principal/2020/07/brasil-e-o-quarto-maior-mercado-de-beleza-e-cuidados-pessoais-do-mundo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yperlink" Target="https://forbes.com.br/principal/2020/07/brasil-e-o-quarto-maior-mercado-de-beleza-e-cuidados-pessoais-do-mundo/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beautyfair.com.br/pesquisa-revela-impacto-da-pandemia-para-profissionais-de-belez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buyco.com.br/mercado-de-saloes-de-beleza/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Relationship Id="R15f85929727e4139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0F0C3486-C9DA-4639-97E9-96021B225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3CFB017-E7A9-4D70-A77A-226431B2C5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20</Pages>
  <Words>5278</Words>
  <Characters>28507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Patricia  Siqueira - Treetech</cp:lastModifiedBy>
  <cp:revision>4</cp:revision>
  <cp:lastPrinted>2021-10-17T12:16:00Z</cp:lastPrinted>
  <dcterms:created xsi:type="dcterms:W3CDTF">2022-06-30T13:50:00Z</dcterms:created>
  <dcterms:modified xsi:type="dcterms:W3CDTF">2022-06-30T16:36:00Z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
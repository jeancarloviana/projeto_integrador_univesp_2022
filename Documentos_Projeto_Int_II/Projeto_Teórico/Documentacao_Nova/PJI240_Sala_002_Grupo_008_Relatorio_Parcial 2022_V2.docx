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2AD45" w14:textId="77777777" w:rsidR="00EE5D97" w:rsidRPr="007A3720" w:rsidRDefault="0DAC0CA1" w:rsidP="00EE5D97">
      <w:pPr>
        <w:pStyle w:val="Normal0"/>
        <w:ind w:left="-30"/>
        <w:jc w:val="center"/>
        <w:rPr>
          <w:rFonts w:ascii="Arial" w:hAnsi="Arial" w:cs="Arial"/>
          <w:b/>
          <w:bCs/>
          <w:sz w:val="32"/>
          <w:szCs w:val="32"/>
        </w:rPr>
      </w:pPr>
      <w:bookmarkStart w:id="0" w:name="_heading=h.30j0zll"/>
      <w:bookmarkEnd w:id="0"/>
      <w:commentRangeStart w:id="1"/>
      <w:r w:rsidRPr="1EC50E84">
        <w:rPr>
          <w:rFonts w:ascii="Arial" w:hAnsi="Arial" w:cs="Arial"/>
          <w:b/>
          <w:bCs/>
          <w:sz w:val="32"/>
          <w:szCs w:val="32"/>
        </w:rPr>
        <w:t>UNIVERSIDADE</w:t>
      </w:r>
      <w:commentRangeEnd w:id="1"/>
      <w:r w:rsidR="00EE5D97">
        <w:rPr>
          <w:rStyle w:val="Refdecomentrio"/>
        </w:rPr>
        <w:commentReference w:id="1"/>
      </w:r>
      <w:r w:rsidRPr="1EC50E84">
        <w:rPr>
          <w:rFonts w:ascii="Arial" w:hAnsi="Arial" w:cs="Arial"/>
          <w:b/>
          <w:bCs/>
          <w:sz w:val="32"/>
          <w:szCs w:val="32"/>
        </w:rPr>
        <w:t xml:space="preserve"> VIRTUAL DO ESTADO DE SÃO PAULO</w:t>
      </w:r>
    </w:p>
    <w:p w14:paraId="49E8FA2E" w14:textId="05582242" w:rsidR="00EE5D97" w:rsidRPr="007A3720" w:rsidRDefault="00EE5D97" w:rsidP="00EE5D97">
      <w:pPr>
        <w:pStyle w:val="Normal0"/>
        <w:ind w:left="-30"/>
        <w:jc w:val="center"/>
        <w:rPr>
          <w:rFonts w:ascii="Arial" w:hAnsi="Arial" w:cs="Arial"/>
          <w:sz w:val="32"/>
          <w:szCs w:val="32"/>
        </w:rPr>
      </w:pPr>
    </w:p>
    <w:p w14:paraId="2126DE6C" w14:textId="77777777" w:rsidR="00070EDE" w:rsidRPr="007A3720" w:rsidRDefault="00070EDE" w:rsidP="00EE5D97">
      <w:pPr>
        <w:pStyle w:val="Normal0"/>
        <w:ind w:left="-30"/>
        <w:jc w:val="center"/>
        <w:rPr>
          <w:rFonts w:ascii="Arial" w:hAnsi="Arial" w:cs="Arial"/>
          <w:sz w:val="28"/>
          <w:szCs w:val="28"/>
        </w:rPr>
      </w:pPr>
    </w:p>
    <w:p w14:paraId="09D28C22" w14:textId="77777777" w:rsidR="00EE5D97" w:rsidRPr="007A3720" w:rsidRDefault="00EE5D97" w:rsidP="00EE5D97">
      <w:pPr>
        <w:pStyle w:val="Normal0"/>
        <w:ind w:left="-30"/>
        <w:jc w:val="center"/>
        <w:rPr>
          <w:rFonts w:ascii="Arial" w:hAnsi="Arial" w:cs="Arial"/>
          <w:sz w:val="28"/>
          <w:szCs w:val="28"/>
        </w:rPr>
      </w:pPr>
    </w:p>
    <w:p w14:paraId="6D56AA86" w14:textId="77777777" w:rsidR="00EE5D97" w:rsidRPr="007A3720" w:rsidRDefault="00EE5D97" w:rsidP="00EE5D97">
      <w:pPr>
        <w:pStyle w:val="Normal0"/>
        <w:ind w:left="-30"/>
        <w:jc w:val="center"/>
        <w:rPr>
          <w:rFonts w:ascii="Arial" w:hAnsi="Arial" w:cs="Arial"/>
          <w:sz w:val="28"/>
          <w:szCs w:val="28"/>
        </w:rPr>
      </w:pPr>
    </w:p>
    <w:p w14:paraId="05D8BA8B" w14:textId="77777777" w:rsidR="00EE5D97" w:rsidRPr="007A3720" w:rsidRDefault="00EE5D97" w:rsidP="00EE5D97">
      <w:pPr>
        <w:pStyle w:val="Normal0"/>
        <w:ind w:left="-30"/>
        <w:jc w:val="center"/>
        <w:rPr>
          <w:rFonts w:ascii="Arial" w:hAnsi="Arial" w:cs="Arial"/>
          <w:sz w:val="28"/>
          <w:szCs w:val="28"/>
        </w:rPr>
      </w:pPr>
    </w:p>
    <w:p w14:paraId="667929C8" w14:textId="77777777" w:rsidR="00EE5D97" w:rsidRPr="007A3720" w:rsidRDefault="00EE5D97" w:rsidP="00EE5D97">
      <w:pPr>
        <w:pStyle w:val="Normal0"/>
        <w:ind w:left="-30"/>
        <w:jc w:val="center"/>
        <w:rPr>
          <w:rFonts w:ascii="Arial" w:hAnsi="Arial" w:cs="Arial"/>
          <w:sz w:val="28"/>
          <w:szCs w:val="28"/>
        </w:rPr>
      </w:pPr>
    </w:p>
    <w:p w14:paraId="5144BBD7" w14:textId="77777777" w:rsidR="00EE5D97" w:rsidRPr="007A3720" w:rsidRDefault="00EE5D97" w:rsidP="00EE5D97">
      <w:pPr>
        <w:pStyle w:val="Normal0"/>
        <w:ind w:left="-30"/>
        <w:jc w:val="center"/>
        <w:rPr>
          <w:rFonts w:ascii="Arial" w:hAnsi="Arial" w:cs="Arial"/>
          <w:sz w:val="28"/>
          <w:szCs w:val="28"/>
        </w:rPr>
      </w:pPr>
    </w:p>
    <w:p w14:paraId="3262CEF2" w14:textId="47436570" w:rsidR="00070EDE" w:rsidRPr="007A3720" w:rsidRDefault="5DB06EFB" w:rsidP="38053DA6">
      <w:pPr>
        <w:pStyle w:val="Normal0"/>
        <w:ind w:left="-30"/>
        <w:jc w:val="center"/>
        <w:rPr>
          <w:rFonts w:ascii="Arial" w:hAnsi="Arial" w:cs="Arial"/>
          <w:sz w:val="28"/>
          <w:szCs w:val="28"/>
        </w:rPr>
      </w:pPr>
      <w:commentRangeStart w:id="2"/>
      <w:commentRangeStart w:id="3"/>
      <w:r w:rsidRPr="64DDF664">
        <w:rPr>
          <w:rFonts w:ascii="Arial" w:hAnsi="Arial" w:cs="Arial"/>
          <w:sz w:val="28"/>
          <w:szCs w:val="28"/>
        </w:rPr>
        <w:t xml:space="preserve">Danilo </w:t>
      </w:r>
      <w:proofErr w:type="spellStart"/>
      <w:r w:rsidRPr="64DDF664">
        <w:rPr>
          <w:rFonts w:ascii="Arial" w:hAnsi="Arial" w:cs="Arial"/>
          <w:sz w:val="28"/>
          <w:szCs w:val="28"/>
        </w:rPr>
        <w:t>Mistrinel</w:t>
      </w:r>
      <w:proofErr w:type="spellEnd"/>
      <w:r w:rsidRPr="64DDF664">
        <w:rPr>
          <w:rFonts w:ascii="Arial" w:hAnsi="Arial" w:cs="Arial"/>
          <w:sz w:val="28"/>
          <w:szCs w:val="28"/>
        </w:rPr>
        <w:t xml:space="preserve"> - 1710405</w:t>
      </w:r>
    </w:p>
    <w:p w14:paraId="54E70D4F" w14:textId="3BBF3BB8" w:rsidR="00EE5D97" w:rsidRPr="007A3720" w:rsidRDefault="00070EDE" w:rsidP="38053DA6">
      <w:pPr>
        <w:pStyle w:val="Normal0"/>
        <w:ind w:left="-30"/>
        <w:jc w:val="center"/>
        <w:rPr>
          <w:rFonts w:ascii="Arial" w:hAnsi="Arial" w:cs="Arial"/>
          <w:sz w:val="28"/>
          <w:szCs w:val="28"/>
        </w:rPr>
      </w:pPr>
      <w:r w:rsidRPr="38053DA6">
        <w:rPr>
          <w:rFonts w:ascii="Arial" w:hAnsi="Arial" w:cs="Arial"/>
          <w:sz w:val="28"/>
          <w:szCs w:val="28"/>
        </w:rPr>
        <w:t>Guilherme de Almeida Viana – 2009697</w:t>
      </w:r>
    </w:p>
    <w:p w14:paraId="006B0652" w14:textId="4C946872" w:rsidR="00070EDE" w:rsidRPr="007A3720" w:rsidRDefault="00070EDE" w:rsidP="38053DA6">
      <w:pPr>
        <w:pStyle w:val="Normal0"/>
        <w:ind w:left="-30"/>
        <w:jc w:val="center"/>
        <w:rPr>
          <w:rFonts w:ascii="Arial" w:hAnsi="Arial" w:cs="Arial"/>
          <w:sz w:val="28"/>
          <w:szCs w:val="28"/>
        </w:rPr>
      </w:pPr>
      <w:r w:rsidRPr="38053DA6">
        <w:rPr>
          <w:rFonts w:ascii="Arial" w:hAnsi="Arial" w:cs="Arial"/>
          <w:sz w:val="28"/>
          <w:szCs w:val="28"/>
        </w:rPr>
        <w:t>Jean Carlo Viana – 2004011</w:t>
      </w:r>
    </w:p>
    <w:p w14:paraId="08FACF67" w14:textId="0F71A17F" w:rsidR="00070EDE" w:rsidRPr="007A3720" w:rsidRDefault="2A156568" w:rsidP="38053DA6">
      <w:pPr>
        <w:pStyle w:val="Normal0"/>
        <w:ind w:left="-30"/>
        <w:jc w:val="center"/>
        <w:rPr>
          <w:rFonts w:ascii="Arial" w:hAnsi="Arial" w:cs="Arial"/>
          <w:sz w:val="28"/>
          <w:szCs w:val="28"/>
        </w:rPr>
      </w:pPr>
      <w:r w:rsidRPr="0389E606">
        <w:rPr>
          <w:rFonts w:ascii="Arial" w:hAnsi="Arial" w:cs="Arial"/>
          <w:sz w:val="28"/>
          <w:szCs w:val="28"/>
        </w:rPr>
        <w:t>Jonathan Roberto – 2006260</w:t>
      </w:r>
    </w:p>
    <w:p w14:paraId="7A5D2CA9" w14:textId="4240F206" w:rsidR="40E18C39" w:rsidRDefault="40E18C39" w:rsidP="1EC50E84">
      <w:pPr>
        <w:pStyle w:val="Normal0"/>
        <w:ind w:left="-30"/>
        <w:jc w:val="center"/>
        <w:rPr>
          <w:rFonts w:ascii="Arial" w:hAnsi="Arial" w:cs="Arial"/>
          <w:sz w:val="28"/>
          <w:szCs w:val="28"/>
        </w:rPr>
      </w:pPr>
      <w:r w:rsidRPr="0389E606">
        <w:rPr>
          <w:rFonts w:ascii="Arial" w:hAnsi="Arial" w:cs="Arial"/>
          <w:sz w:val="28"/>
          <w:szCs w:val="28"/>
        </w:rPr>
        <w:t xml:space="preserve">Marco </w:t>
      </w:r>
      <w:proofErr w:type="spellStart"/>
      <w:r w:rsidRPr="0389E606">
        <w:rPr>
          <w:rFonts w:ascii="Arial" w:hAnsi="Arial" w:cs="Arial"/>
          <w:sz w:val="28"/>
          <w:szCs w:val="28"/>
        </w:rPr>
        <w:t>Antonio</w:t>
      </w:r>
      <w:proofErr w:type="spellEnd"/>
      <w:r w:rsidRPr="0389E606">
        <w:rPr>
          <w:rFonts w:ascii="Arial" w:hAnsi="Arial" w:cs="Arial"/>
          <w:sz w:val="28"/>
          <w:szCs w:val="28"/>
        </w:rPr>
        <w:t xml:space="preserve"> Cezar - 1825501</w:t>
      </w:r>
    </w:p>
    <w:p w14:paraId="0FD96F6D" w14:textId="717D32B5" w:rsidR="00070EDE" w:rsidRPr="007A3720" w:rsidRDefault="00070EDE" w:rsidP="38053DA6">
      <w:pPr>
        <w:pStyle w:val="Normal0"/>
        <w:ind w:left="-30"/>
        <w:jc w:val="center"/>
        <w:rPr>
          <w:rFonts w:ascii="Arial" w:hAnsi="Arial" w:cs="Arial"/>
          <w:sz w:val="28"/>
          <w:szCs w:val="28"/>
        </w:rPr>
      </w:pPr>
      <w:r w:rsidRPr="38053DA6">
        <w:rPr>
          <w:rFonts w:ascii="Arial" w:hAnsi="Arial" w:cs="Arial"/>
          <w:sz w:val="28"/>
          <w:szCs w:val="28"/>
        </w:rPr>
        <w:t xml:space="preserve">Patrícia </w:t>
      </w:r>
      <w:proofErr w:type="spellStart"/>
      <w:r w:rsidRPr="38053DA6">
        <w:rPr>
          <w:rFonts w:ascii="Arial" w:hAnsi="Arial" w:cs="Arial"/>
          <w:sz w:val="28"/>
          <w:szCs w:val="28"/>
        </w:rPr>
        <w:t>Nakazawa</w:t>
      </w:r>
      <w:proofErr w:type="spellEnd"/>
      <w:r w:rsidRPr="38053DA6">
        <w:rPr>
          <w:rFonts w:ascii="Arial" w:hAnsi="Arial" w:cs="Arial"/>
          <w:sz w:val="28"/>
          <w:szCs w:val="28"/>
        </w:rPr>
        <w:t xml:space="preserve"> Siqueira – 2002280</w:t>
      </w:r>
    </w:p>
    <w:p w14:paraId="0CD734D8" w14:textId="694B3894" w:rsidR="00EE5D97" w:rsidRPr="007A3720" w:rsidRDefault="00070EDE" w:rsidP="38053DA6">
      <w:pPr>
        <w:pStyle w:val="Normal0"/>
        <w:ind w:left="-30"/>
        <w:jc w:val="center"/>
        <w:rPr>
          <w:rFonts w:ascii="Arial" w:hAnsi="Arial" w:cs="Arial"/>
          <w:sz w:val="28"/>
          <w:szCs w:val="28"/>
        </w:rPr>
      </w:pPr>
      <w:r w:rsidRPr="38053DA6">
        <w:rPr>
          <w:rFonts w:ascii="Arial" w:hAnsi="Arial" w:cs="Arial"/>
          <w:sz w:val="28"/>
          <w:szCs w:val="28"/>
        </w:rPr>
        <w:t>Rodolfo Pinheiro – 2001076</w:t>
      </w:r>
    </w:p>
    <w:commentRangeEnd w:id="2"/>
    <w:p w14:paraId="1D59B4BA" w14:textId="2D78ADE9" w:rsidR="00070EDE" w:rsidRPr="00724353" w:rsidRDefault="00070EDE" w:rsidP="0389E606">
      <w:pPr>
        <w:pStyle w:val="Normal0"/>
        <w:ind w:left="-30"/>
        <w:jc w:val="center"/>
      </w:pPr>
      <w:r>
        <w:rPr>
          <w:rStyle w:val="Refdecomentrio"/>
        </w:rPr>
        <w:commentReference w:id="2"/>
      </w:r>
      <w:commentRangeEnd w:id="3"/>
      <w:r>
        <w:rPr>
          <w:rStyle w:val="Refdecomentrio"/>
        </w:rPr>
        <w:commentReference w:id="3"/>
      </w:r>
    </w:p>
    <w:p w14:paraId="6F384226" w14:textId="77777777" w:rsidR="00EE5D97" w:rsidRPr="00724353" w:rsidRDefault="00EE5D97" w:rsidP="00EE5D97">
      <w:pPr>
        <w:pStyle w:val="Normal0"/>
        <w:ind w:left="-30"/>
        <w:jc w:val="center"/>
        <w:rPr>
          <w:rFonts w:ascii="Arial" w:hAnsi="Arial" w:cs="Arial"/>
          <w:sz w:val="28"/>
          <w:szCs w:val="28"/>
        </w:rPr>
      </w:pPr>
    </w:p>
    <w:p w14:paraId="51409970" w14:textId="77777777" w:rsidR="00EE5D97" w:rsidRPr="00724353" w:rsidRDefault="00EE5D97" w:rsidP="00EE5D97">
      <w:pPr>
        <w:pStyle w:val="Normal0"/>
        <w:ind w:left="-30"/>
        <w:jc w:val="center"/>
        <w:rPr>
          <w:rFonts w:ascii="Arial" w:hAnsi="Arial" w:cs="Arial"/>
          <w:sz w:val="28"/>
          <w:szCs w:val="28"/>
        </w:rPr>
      </w:pPr>
    </w:p>
    <w:p w14:paraId="364B4371" w14:textId="3083CC87" w:rsidR="00EE5D97" w:rsidRPr="00724353" w:rsidRDefault="00EE5D97" w:rsidP="00EE5D97">
      <w:pPr>
        <w:pStyle w:val="Normal0"/>
        <w:ind w:left="-30"/>
        <w:jc w:val="center"/>
        <w:rPr>
          <w:rFonts w:ascii="Arial" w:hAnsi="Arial" w:cs="Arial"/>
          <w:sz w:val="28"/>
          <w:szCs w:val="28"/>
        </w:rPr>
      </w:pPr>
    </w:p>
    <w:p w14:paraId="4B4A3381" w14:textId="78A6BB3E" w:rsidR="00EE5D97" w:rsidRPr="00724353" w:rsidRDefault="00EE5D97" w:rsidP="00EE5D97">
      <w:pPr>
        <w:pStyle w:val="Normal0"/>
        <w:ind w:left="-30"/>
        <w:jc w:val="center"/>
        <w:rPr>
          <w:rFonts w:ascii="Arial" w:hAnsi="Arial" w:cs="Arial"/>
          <w:sz w:val="28"/>
          <w:szCs w:val="28"/>
        </w:rPr>
      </w:pPr>
    </w:p>
    <w:p w14:paraId="2F6A427E" w14:textId="1A85B71D" w:rsidR="00EE5D97" w:rsidRPr="00724353" w:rsidRDefault="00EE5D97" w:rsidP="00EE5D97">
      <w:pPr>
        <w:pStyle w:val="Normal0"/>
        <w:ind w:left="-30"/>
        <w:jc w:val="center"/>
        <w:rPr>
          <w:rFonts w:ascii="Arial" w:hAnsi="Arial" w:cs="Arial"/>
          <w:sz w:val="28"/>
          <w:szCs w:val="28"/>
        </w:rPr>
      </w:pPr>
    </w:p>
    <w:p w14:paraId="0D56957D" w14:textId="77777777" w:rsidR="00EE5D97" w:rsidRPr="00724353" w:rsidRDefault="00EE5D97" w:rsidP="004C625B">
      <w:pPr>
        <w:pStyle w:val="Normal0"/>
        <w:rPr>
          <w:rFonts w:ascii="Arial" w:hAnsi="Arial" w:cs="Arial"/>
          <w:sz w:val="28"/>
          <w:szCs w:val="28"/>
        </w:rPr>
      </w:pPr>
    </w:p>
    <w:p w14:paraId="4DB1997A" w14:textId="23AB67AA" w:rsidR="00EE5D97" w:rsidRPr="007A3720" w:rsidRDefault="27F2BE8D" w:rsidP="00EE5D97">
      <w:pPr>
        <w:pStyle w:val="Normal0"/>
        <w:ind w:left="-30" w:right="-15"/>
        <w:jc w:val="center"/>
        <w:rPr>
          <w:rFonts w:ascii="Arial" w:hAnsi="Arial" w:cs="Arial"/>
          <w:b/>
          <w:bCs/>
          <w:sz w:val="28"/>
          <w:szCs w:val="28"/>
        </w:rPr>
      </w:pPr>
      <w:r w:rsidRPr="0389E606">
        <w:rPr>
          <w:rFonts w:ascii="Arial" w:hAnsi="Arial" w:cs="Arial"/>
          <w:b/>
          <w:bCs/>
          <w:sz w:val="28"/>
          <w:szCs w:val="28"/>
        </w:rPr>
        <w:t>O papel da tecnologia na comunicação entre cliente e empresa.</w:t>
      </w:r>
    </w:p>
    <w:p w14:paraId="28D057E6" w14:textId="5642A8A5" w:rsidR="38053DA6" w:rsidRDefault="38053DA6" w:rsidP="38053DA6">
      <w:pPr>
        <w:pStyle w:val="Normal0"/>
        <w:ind w:left="-30"/>
        <w:jc w:val="center"/>
      </w:pPr>
    </w:p>
    <w:p w14:paraId="11324A8D" w14:textId="77777777" w:rsidR="00070EDE" w:rsidRPr="00724353" w:rsidRDefault="00070EDE" w:rsidP="00EE5D97">
      <w:pPr>
        <w:pStyle w:val="Normal0"/>
        <w:ind w:left="-30"/>
        <w:jc w:val="center"/>
        <w:rPr>
          <w:rFonts w:ascii="Arial" w:hAnsi="Arial" w:cs="Arial"/>
          <w:sz w:val="28"/>
          <w:szCs w:val="28"/>
        </w:rPr>
      </w:pPr>
    </w:p>
    <w:p w14:paraId="5E9FB8DD" w14:textId="77777777" w:rsidR="00EE5D97" w:rsidRPr="00724353" w:rsidRDefault="00EE5D97" w:rsidP="00EE5D97">
      <w:pPr>
        <w:pStyle w:val="Normal0"/>
        <w:ind w:left="-30"/>
        <w:jc w:val="center"/>
        <w:rPr>
          <w:rFonts w:ascii="Arial" w:hAnsi="Arial" w:cs="Arial"/>
          <w:sz w:val="28"/>
          <w:szCs w:val="28"/>
        </w:rPr>
      </w:pPr>
    </w:p>
    <w:p w14:paraId="5E45AACE" w14:textId="77777777" w:rsidR="00EE5D97" w:rsidRPr="00724353" w:rsidRDefault="00EE5D97" w:rsidP="00EE5D97">
      <w:pPr>
        <w:pStyle w:val="Normal0"/>
        <w:ind w:left="-30"/>
        <w:jc w:val="center"/>
        <w:rPr>
          <w:rFonts w:ascii="Arial" w:hAnsi="Arial" w:cs="Arial"/>
          <w:sz w:val="28"/>
          <w:szCs w:val="28"/>
        </w:rPr>
      </w:pPr>
    </w:p>
    <w:p w14:paraId="31B683BE" w14:textId="77777777" w:rsidR="00EE5D97" w:rsidRPr="00724353" w:rsidRDefault="00EE5D97" w:rsidP="00EE5D97">
      <w:pPr>
        <w:pStyle w:val="Normal0"/>
        <w:ind w:left="-30"/>
        <w:jc w:val="center"/>
        <w:rPr>
          <w:rFonts w:ascii="Arial" w:hAnsi="Arial" w:cs="Arial"/>
          <w:sz w:val="28"/>
          <w:szCs w:val="28"/>
        </w:rPr>
      </w:pPr>
    </w:p>
    <w:p w14:paraId="38E33105" w14:textId="60A99C86" w:rsidR="38053DA6" w:rsidRDefault="38053DA6" w:rsidP="38053DA6">
      <w:pPr>
        <w:pStyle w:val="Normal0"/>
        <w:ind w:left="-30"/>
        <w:jc w:val="center"/>
      </w:pPr>
    </w:p>
    <w:p w14:paraId="151E7D01" w14:textId="7115C9EE" w:rsidR="38053DA6" w:rsidRDefault="38053DA6" w:rsidP="38053DA6">
      <w:pPr>
        <w:pStyle w:val="Normal0"/>
        <w:ind w:left="-30"/>
        <w:jc w:val="center"/>
      </w:pPr>
    </w:p>
    <w:p w14:paraId="69C94A21" w14:textId="40B6FB1E" w:rsidR="38053DA6" w:rsidRDefault="38053DA6" w:rsidP="38053DA6">
      <w:pPr>
        <w:pStyle w:val="Normal0"/>
        <w:ind w:left="-30"/>
        <w:jc w:val="center"/>
      </w:pPr>
    </w:p>
    <w:p w14:paraId="2E00D186" w14:textId="199C2120" w:rsidR="38053DA6" w:rsidRDefault="38053DA6" w:rsidP="38053DA6">
      <w:pPr>
        <w:pStyle w:val="Normal0"/>
        <w:ind w:left="-30"/>
        <w:jc w:val="center"/>
      </w:pPr>
    </w:p>
    <w:p w14:paraId="5F1C5A58" w14:textId="269B9EB2" w:rsidR="38053DA6" w:rsidRDefault="38053DA6" w:rsidP="38053DA6">
      <w:pPr>
        <w:pStyle w:val="Normal0"/>
        <w:ind w:left="-30"/>
        <w:jc w:val="center"/>
      </w:pPr>
    </w:p>
    <w:p w14:paraId="015E2936" w14:textId="7F37A43C" w:rsidR="38053DA6" w:rsidRDefault="38053DA6" w:rsidP="38053DA6">
      <w:pPr>
        <w:pStyle w:val="Normal0"/>
        <w:ind w:left="-30"/>
        <w:jc w:val="center"/>
      </w:pPr>
    </w:p>
    <w:p w14:paraId="0669E09A" w14:textId="5DF9F6B8" w:rsidR="38053DA6" w:rsidRDefault="38053DA6" w:rsidP="38053DA6">
      <w:pPr>
        <w:pStyle w:val="Normal0"/>
        <w:ind w:left="-30"/>
        <w:jc w:val="center"/>
      </w:pPr>
    </w:p>
    <w:p w14:paraId="41E8E0DF" w14:textId="77777777" w:rsidR="00EE5D97" w:rsidRPr="00724353" w:rsidRDefault="00EE5D97" w:rsidP="00EE5D97">
      <w:pPr>
        <w:pStyle w:val="Normal0"/>
        <w:ind w:left="-30"/>
        <w:jc w:val="center"/>
        <w:rPr>
          <w:rFonts w:ascii="Arial" w:hAnsi="Arial" w:cs="Arial"/>
          <w:b/>
          <w:bCs/>
          <w:sz w:val="28"/>
          <w:szCs w:val="28"/>
        </w:rPr>
      </w:pPr>
    </w:p>
    <w:p w14:paraId="7D466613" w14:textId="5D79F776" w:rsidR="38053DA6" w:rsidRDefault="38053DA6" w:rsidP="38053DA6">
      <w:pPr>
        <w:pStyle w:val="Normal0"/>
        <w:ind w:left="-30"/>
        <w:jc w:val="center"/>
        <w:rPr>
          <w:b/>
          <w:bCs/>
        </w:rPr>
      </w:pPr>
    </w:p>
    <w:p w14:paraId="47F19BDF" w14:textId="60C2B970" w:rsidR="38053DA6" w:rsidRDefault="38053DA6" w:rsidP="38053DA6">
      <w:pPr>
        <w:pStyle w:val="Normal0"/>
        <w:ind w:left="-30"/>
        <w:jc w:val="center"/>
        <w:rPr>
          <w:b/>
          <w:bCs/>
        </w:rPr>
      </w:pPr>
    </w:p>
    <w:p w14:paraId="3D4D4E97" w14:textId="4467FAAA" w:rsidR="38053DA6" w:rsidRDefault="38053DA6" w:rsidP="38053DA6">
      <w:pPr>
        <w:pStyle w:val="Normal0"/>
        <w:ind w:left="-30"/>
        <w:jc w:val="center"/>
        <w:rPr>
          <w:b/>
          <w:bCs/>
        </w:rPr>
      </w:pPr>
    </w:p>
    <w:p w14:paraId="7B54DB29" w14:textId="4419175E" w:rsidR="38053DA6" w:rsidRDefault="38053DA6" w:rsidP="38053DA6">
      <w:pPr>
        <w:pStyle w:val="Normal0"/>
        <w:ind w:left="-30"/>
        <w:jc w:val="center"/>
        <w:rPr>
          <w:b/>
          <w:bCs/>
        </w:rPr>
      </w:pPr>
    </w:p>
    <w:p w14:paraId="047CB18D" w14:textId="4A977393" w:rsidR="38053DA6" w:rsidRDefault="38053DA6" w:rsidP="38053DA6">
      <w:pPr>
        <w:pStyle w:val="Normal0"/>
        <w:ind w:left="-30"/>
        <w:jc w:val="center"/>
        <w:rPr>
          <w:b/>
          <w:bCs/>
        </w:rPr>
      </w:pPr>
    </w:p>
    <w:p w14:paraId="59D61F8F" w14:textId="2676D791" w:rsidR="38053DA6" w:rsidRDefault="38053DA6" w:rsidP="38053DA6">
      <w:pPr>
        <w:pStyle w:val="Normal0"/>
        <w:ind w:left="-30"/>
        <w:jc w:val="center"/>
        <w:rPr>
          <w:b/>
          <w:bCs/>
        </w:rPr>
      </w:pPr>
    </w:p>
    <w:p w14:paraId="2A04A818" w14:textId="58A4D1A0" w:rsidR="38053DA6" w:rsidRDefault="38053DA6" w:rsidP="38053DA6">
      <w:pPr>
        <w:pStyle w:val="Normal0"/>
        <w:ind w:left="-30"/>
        <w:jc w:val="center"/>
        <w:rPr>
          <w:b/>
          <w:bCs/>
        </w:rPr>
      </w:pPr>
    </w:p>
    <w:p w14:paraId="1E07A47A" w14:textId="5DF2CF36" w:rsidR="00EE5D97" w:rsidRPr="007A3720" w:rsidRDefault="722CD357" w:rsidP="00EE5D97">
      <w:pPr>
        <w:pStyle w:val="Normal0"/>
        <w:ind w:left="-30"/>
        <w:jc w:val="center"/>
        <w:rPr>
          <w:rFonts w:ascii="Arial" w:hAnsi="Arial" w:cs="Arial"/>
          <w:sz w:val="28"/>
          <w:szCs w:val="28"/>
        </w:rPr>
      </w:pPr>
      <w:r w:rsidRPr="64DDF664">
        <w:rPr>
          <w:rFonts w:ascii="Arial" w:hAnsi="Arial" w:cs="Arial"/>
          <w:sz w:val="28"/>
          <w:szCs w:val="28"/>
        </w:rPr>
        <w:t>Atibaia/Presidente Prudente</w:t>
      </w:r>
    </w:p>
    <w:p w14:paraId="7AB52356" w14:textId="489F6419" w:rsidR="00EE5D97" w:rsidRPr="007A3720" w:rsidRDefault="00070EDE" w:rsidP="00070EDE">
      <w:pPr>
        <w:pStyle w:val="Normal0"/>
        <w:ind w:left="-30"/>
        <w:jc w:val="center"/>
        <w:rPr>
          <w:rFonts w:ascii="Arial" w:hAnsi="Arial" w:cs="Arial"/>
          <w:sz w:val="28"/>
          <w:szCs w:val="28"/>
        </w:rPr>
      </w:pPr>
      <w:r w:rsidRPr="38053DA6">
        <w:rPr>
          <w:rFonts w:ascii="Arial" w:hAnsi="Arial" w:cs="Arial"/>
          <w:sz w:val="28"/>
          <w:szCs w:val="28"/>
        </w:rPr>
        <w:t>2022</w:t>
      </w:r>
    </w:p>
    <w:p w14:paraId="68AE6C74" w14:textId="6A49F66D" w:rsidR="001627D2" w:rsidRPr="007A3720" w:rsidRDefault="001627D2" w:rsidP="00EE5D97">
      <w:pPr>
        <w:ind w:left="-30"/>
        <w:rPr>
          <w:rFonts w:ascii="Arial" w:hAnsi="Arial" w:cs="Arial"/>
        </w:rPr>
      </w:pPr>
    </w:p>
    <w:p w14:paraId="4BDCE5E8" w14:textId="3EC5E890" w:rsidR="00EE5D97" w:rsidRPr="007A3720" w:rsidRDefault="00EE5D97" w:rsidP="38053DA6">
      <w:pPr>
        <w:pStyle w:val="Normal0"/>
        <w:ind w:left="-30"/>
        <w:rPr>
          <w:rFonts w:ascii="Arial" w:hAnsi="Arial" w:cs="Arial"/>
          <w:b/>
          <w:bCs/>
          <w:sz w:val="32"/>
          <w:szCs w:val="32"/>
        </w:rPr>
      </w:pPr>
      <w:r w:rsidRPr="007A3720">
        <w:rPr>
          <w:rFonts w:ascii="Arial" w:hAnsi="Arial" w:cs="Arial"/>
        </w:rPr>
        <w:tab/>
      </w:r>
    </w:p>
    <w:p w14:paraId="6F90C2D0" w14:textId="24288C17" w:rsidR="00EE5D97" w:rsidRPr="007A3720" w:rsidRDefault="00EE5D97" w:rsidP="38053DA6">
      <w:pPr>
        <w:pStyle w:val="Normal0"/>
        <w:ind w:left="-30"/>
        <w:rPr>
          <w:rFonts w:ascii="Arial" w:hAnsi="Arial" w:cs="Arial"/>
          <w:b/>
          <w:bCs/>
          <w:sz w:val="32"/>
          <w:szCs w:val="32"/>
        </w:rPr>
      </w:pPr>
      <w:r w:rsidRPr="007A3720">
        <w:rPr>
          <w:rFonts w:ascii="Arial" w:hAnsi="Arial" w:cs="Arial"/>
          <w:b/>
          <w:bCs/>
          <w:sz w:val="32"/>
          <w:szCs w:val="32"/>
        </w:rPr>
        <w:t>UNIVERSIDADE VIRTUAL DO ESTADO DE SÃO PAULO</w:t>
      </w:r>
    </w:p>
    <w:p w14:paraId="3A94AEC0" w14:textId="2C61FF17" w:rsidR="00EE5D97" w:rsidRPr="007A3720" w:rsidRDefault="00EE5D97" w:rsidP="00EE5D97">
      <w:pPr>
        <w:pStyle w:val="Normal0"/>
        <w:ind w:left="-30"/>
        <w:jc w:val="center"/>
        <w:rPr>
          <w:rFonts w:ascii="Arial" w:hAnsi="Arial" w:cs="Arial"/>
          <w:sz w:val="32"/>
          <w:szCs w:val="32"/>
        </w:rPr>
      </w:pPr>
    </w:p>
    <w:p w14:paraId="4683DF29" w14:textId="77777777" w:rsidR="005163FB" w:rsidRPr="007A3720" w:rsidRDefault="005163FB" w:rsidP="00EE5D97">
      <w:pPr>
        <w:pStyle w:val="Normal0"/>
        <w:ind w:left="-30"/>
        <w:jc w:val="center"/>
        <w:rPr>
          <w:rFonts w:ascii="Arial" w:hAnsi="Arial" w:cs="Arial"/>
          <w:sz w:val="28"/>
          <w:szCs w:val="28"/>
        </w:rPr>
      </w:pPr>
    </w:p>
    <w:p w14:paraId="7500DFB4" w14:textId="77777777" w:rsidR="00EE5D97" w:rsidRPr="007A3720" w:rsidRDefault="00EE5D97" w:rsidP="00EE5D97">
      <w:pPr>
        <w:pStyle w:val="Normal0"/>
        <w:ind w:left="-30"/>
        <w:jc w:val="center"/>
        <w:rPr>
          <w:rFonts w:ascii="Arial" w:hAnsi="Arial" w:cs="Arial"/>
          <w:sz w:val="28"/>
          <w:szCs w:val="28"/>
        </w:rPr>
      </w:pPr>
    </w:p>
    <w:p w14:paraId="3D92E212" w14:textId="77777777" w:rsidR="00EE5D97" w:rsidRPr="007A3720" w:rsidRDefault="00EE5D97" w:rsidP="00EE5D97">
      <w:pPr>
        <w:pStyle w:val="Normal0"/>
        <w:ind w:left="-30"/>
        <w:jc w:val="center"/>
        <w:rPr>
          <w:rFonts w:ascii="Arial" w:hAnsi="Arial" w:cs="Arial"/>
          <w:sz w:val="28"/>
          <w:szCs w:val="28"/>
        </w:rPr>
      </w:pPr>
    </w:p>
    <w:p w14:paraId="46F792BF" w14:textId="77777777" w:rsidR="00EE5D97" w:rsidRPr="007A3720" w:rsidRDefault="00EE5D97" w:rsidP="00EE5D97">
      <w:pPr>
        <w:pStyle w:val="Normal0"/>
        <w:ind w:left="-30"/>
        <w:jc w:val="center"/>
        <w:rPr>
          <w:rFonts w:ascii="Arial" w:hAnsi="Arial" w:cs="Arial"/>
          <w:sz w:val="28"/>
          <w:szCs w:val="28"/>
        </w:rPr>
      </w:pPr>
    </w:p>
    <w:p w14:paraId="22C58ACC" w14:textId="77777777" w:rsidR="00EE5D97" w:rsidRPr="007A3720" w:rsidRDefault="00EE5D97" w:rsidP="00EE5D97">
      <w:pPr>
        <w:pStyle w:val="Normal0"/>
        <w:ind w:left="-30"/>
        <w:jc w:val="center"/>
        <w:rPr>
          <w:rFonts w:ascii="Arial" w:hAnsi="Arial" w:cs="Arial"/>
          <w:sz w:val="28"/>
          <w:szCs w:val="28"/>
        </w:rPr>
      </w:pPr>
    </w:p>
    <w:p w14:paraId="0F6A6CAF" w14:textId="0E8853F6" w:rsidR="00EE5D97" w:rsidRPr="007A3720" w:rsidRDefault="00EE5D97" w:rsidP="00EE5D97">
      <w:pPr>
        <w:pStyle w:val="Normal0"/>
        <w:ind w:left="-30"/>
        <w:jc w:val="center"/>
        <w:rPr>
          <w:rFonts w:ascii="Arial" w:hAnsi="Arial" w:cs="Arial"/>
          <w:sz w:val="28"/>
          <w:szCs w:val="28"/>
        </w:rPr>
      </w:pPr>
    </w:p>
    <w:p w14:paraId="1F09B3B9" w14:textId="52409241" w:rsidR="00EE5D97" w:rsidRPr="007A3720" w:rsidRDefault="00EE5D97" w:rsidP="00EE5D97">
      <w:pPr>
        <w:pStyle w:val="Normal0"/>
        <w:ind w:left="-30"/>
        <w:jc w:val="center"/>
        <w:rPr>
          <w:rFonts w:ascii="Arial" w:hAnsi="Arial" w:cs="Arial"/>
          <w:sz w:val="28"/>
          <w:szCs w:val="28"/>
        </w:rPr>
      </w:pPr>
    </w:p>
    <w:p w14:paraId="12379D7C" w14:textId="77777777" w:rsidR="00EE5D97" w:rsidRPr="007A3720" w:rsidRDefault="00EE5D97" w:rsidP="00EE5D97">
      <w:pPr>
        <w:pStyle w:val="Normal0"/>
        <w:ind w:left="-30"/>
        <w:jc w:val="center"/>
        <w:rPr>
          <w:rFonts w:ascii="Arial" w:hAnsi="Arial" w:cs="Arial"/>
          <w:sz w:val="28"/>
          <w:szCs w:val="28"/>
        </w:rPr>
      </w:pPr>
    </w:p>
    <w:p w14:paraId="00D82E60" w14:textId="77777777" w:rsidR="00EE5D97" w:rsidRPr="007A3720" w:rsidRDefault="00EE5D97" w:rsidP="00EE5D97">
      <w:pPr>
        <w:pStyle w:val="Normal0"/>
        <w:ind w:left="-30"/>
        <w:jc w:val="center"/>
        <w:rPr>
          <w:rFonts w:ascii="Arial" w:hAnsi="Arial" w:cs="Arial"/>
          <w:sz w:val="28"/>
          <w:szCs w:val="28"/>
        </w:rPr>
      </w:pPr>
    </w:p>
    <w:p w14:paraId="181EEDE4" w14:textId="206244C4" w:rsidR="005163FB" w:rsidRDefault="27F2BE8D" w:rsidP="38053DA6">
      <w:pPr>
        <w:pStyle w:val="Normal0"/>
        <w:ind w:left="-30" w:right="-15"/>
        <w:jc w:val="center"/>
        <w:rPr>
          <w:rFonts w:ascii="Arial" w:hAnsi="Arial" w:cs="Arial"/>
          <w:b/>
          <w:bCs/>
          <w:sz w:val="28"/>
          <w:szCs w:val="28"/>
        </w:rPr>
      </w:pPr>
      <w:r w:rsidRPr="0389E606">
        <w:rPr>
          <w:rFonts w:ascii="Arial" w:hAnsi="Arial" w:cs="Arial"/>
          <w:b/>
          <w:bCs/>
          <w:sz w:val="28"/>
          <w:szCs w:val="28"/>
        </w:rPr>
        <w:t>O papel da tecnologia na comunicação entre cliente e empresa.</w:t>
      </w:r>
    </w:p>
    <w:p w14:paraId="16597AC1" w14:textId="77777777" w:rsidR="00EE5D97" w:rsidRPr="00724353" w:rsidRDefault="00EE5D97" w:rsidP="00EE5D97">
      <w:pPr>
        <w:pStyle w:val="Normal0"/>
        <w:ind w:left="-30"/>
        <w:jc w:val="center"/>
        <w:rPr>
          <w:rFonts w:ascii="Arial" w:hAnsi="Arial" w:cs="Arial"/>
          <w:sz w:val="28"/>
          <w:szCs w:val="28"/>
        </w:rPr>
      </w:pPr>
    </w:p>
    <w:p w14:paraId="01C6EDAB" w14:textId="77777777" w:rsidR="00EE5D97" w:rsidRPr="00724353" w:rsidRDefault="00EE5D97" w:rsidP="00EE5D97">
      <w:pPr>
        <w:pStyle w:val="Normal0"/>
        <w:ind w:left="-30"/>
        <w:jc w:val="center"/>
        <w:rPr>
          <w:rFonts w:ascii="Arial" w:hAnsi="Arial" w:cs="Arial"/>
          <w:sz w:val="28"/>
          <w:szCs w:val="28"/>
        </w:rPr>
      </w:pPr>
    </w:p>
    <w:p w14:paraId="3E65716E" w14:textId="77777777" w:rsidR="00EE5D97" w:rsidRPr="00724353" w:rsidRDefault="00EE5D97" w:rsidP="00EE5D97">
      <w:pPr>
        <w:pStyle w:val="Normal0"/>
        <w:ind w:left="-30"/>
        <w:rPr>
          <w:rFonts w:ascii="Arial" w:hAnsi="Arial" w:cs="Arial"/>
          <w:sz w:val="28"/>
          <w:szCs w:val="28"/>
        </w:rPr>
      </w:pPr>
    </w:p>
    <w:p w14:paraId="54BD4CB2" w14:textId="4B96F535" w:rsidR="00EE5D97" w:rsidRPr="00724353" w:rsidRDefault="00EE5D97" w:rsidP="00EE5D97">
      <w:pPr>
        <w:pStyle w:val="Normal0"/>
        <w:ind w:left="-30"/>
        <w:rPr>
          <w:rFonts w:ascii="Arial" w:hAnsi="Arial" w:cs="Arial"/>
          <w:sz w:val="28"/>
          <w:szCs w:val="28"/>
        </w:rPr>
      </w:pPr>
      <w:r w:rsidRPr="00724353">
        <w:rPr>
          <w:rFonts w:ascii="Arial" w:hAnsi="Arial" w:cs="Arial"/>
          <w:sz w:val="28"/>
          <w:szCs w:val="28"/>
        </w:rPr>
        <w:t xml:space="preserve"> </w:t>
      </w:r>
    </w:p>
    <w:p w14:paraId="7949BF80" w14:textId="1D449C1F" w:rsidR="005163FB" w:rsidRPr="00724353" w:rsidRDefault="005163FB" w:rsidP="00EE5D97">
      <w:pPr>
        <w:pStyle w:val="Normal0"/>
        <w:ind w:left="-30"/>
        <w:rPr>
          <w:rFonts w:ascii="Arial" w:hAnsi="Arial" w:cs="Arial"/>
          <w:sz w:val="28"/>
          <w:szCs w:val="28"/>
        </w:rPr>
      </w:pPr>
    </w:p>
    <w:p w14:paraId="6C26063C" w14:textId="09CA15C0" w:rsidR="005163FB" w:rsidRPr="00724353" w:rsidRDefault="005163FB" w:rsidP="00EE5D97">
      <w:pPr>
        <w:pStyle w:val="Normal0"/>
        <w:ind w:left="-30"/>
        <w:rPr>
          <w:rFonts w:ascii="Arial" w:hAnsi="Arial" w:cs="Arial"/>
          <w:sz w:val="28"/>
          <w:szCs w:val="28"/>
        </w:rPr>
      </w:pPr>
    </w:p>
    <w:p w14:paraId="28B1143C" w14:textId="77777777" w:rsidR="005163FB" w:rsidRPr="00724353" w:rsidRDefault="005163FB" w:rsidP="00EE5D97">
      <w:pPr>
        <w:pStyle w:val="Normal0"/>
        <w:ind w:left="-30"/>
        <w:rPr>
          <w:rFonts w:ascii="Arial" w:hAnsi="Arial" w:cs="Arial"/>
          <w:sz w:val="28"/>
          <w:szCs w:val="28"/>
        </w:rPr>
      </w:pPr>
    </w:p>
    <w:p w14:paraId="7D342A4B" w14:textId="77777777" w:rsidR="00EE5D97" w:rsidRPr="00724353" w:rsidRDefault="00EE5D97" w:rsidP="00EE5D97">
      <w:pPr>
        <w:pStyle w:val="Normal0"/>
        <w:ind w:left="-30"/>
        <w:rPr>
          <w:rFonts w:ascii="Arial" w:hAnsi="Arial" w:cs="Arial"/>
          <w:sz w:val="28"/>
          <w:szCs w:val="28"/>
        </w:rPr>
      </w:pPr>
      <w:r w:rsidRPr="00724353">
        <w:rPr>
          <w:rFonts w:ascii="Arial" w:hAnsi="Arial" w:cs="Arial"/>
          <w:sz w:val="28"/>
          <w:szCs w:val="28"/>
        </w:rPr>
        <w:t xml:space="preserve"> </w:t>
      </w:r>
    </w:p>
    <w:p w14:paraId="55477316" w14:textId="79CE772E" w:rsidR="00EE5D97" w:rsidRPr="007A3720" w:rsidRDefault="00EE5D97" w:rsidP="00392E5C">
      <w:pPr>
        <w:pStyle w:val="Normal0"/>
        <w:pBdr>
          <w:left w:val="nil"/>
        </w:pBdr>
        <w:ind w:left="3402"/>
        <w:jc w:val="both"/>
        <w:rPr>
          <w:rFonts w:ascii="Arial" w:hAnsi="Arial" w:cs="Arial"/>
        </w:rPr>
      </w:pPr>
      <w:r w:rsidRPr="007A3720">
        <w:rPr>
          <w:rFonts w:ascii="Arial" w:hAnsi="Arial" w:cs="Arial"/>
        </w:rPr>
        <w:t xml:space="preserve">Relatório Técnico-Científico apresentado na disciplina de Projeto Integrador para o curso de </w:t>
      </w:r>
      <w:r w:rsidR="00070EDE" w:rsidRPr="007A3720">
        <w:rPr>
          <w:rFonts w:ascii="Arial" w:hAnsi="Arial" w:cs="Arial"/>
        </w:rPr>
        <w:t xml:space="preserve">Ciências de Dados e Engenharia de Computação, </w:t>
      </w:r>
      <w:r w:rsidRPr="007A3720">
        <w:rPr>
          <w:rFonts w:ascii="Arial" w:hAnsi="Arial" w:cs="Arial"/>
        </w:rPr>
        <w:t xml:space="preserve">da Universidade Virtual do Estado de São Paulo (UNIVESP). </w:t>
      </w:r>
    </w:p>
    <w:p w14:paraId="3116E5F0" w14:textId="77777777" w:rsidR="00EE5D97" w:rsidRPr="007A3720" w:rsidRDefault="00EE5D97" w:rsidP="00EE5D97">
      <w:pPr>
        <w:pStyle w:val="Normal0"/>
        <w:ind w:left="-30"/>
        <w:jc w:val="both"/>
        <w:rPr>
          <w:rFonts w:ascii="Arial" w:hAnsi="Arial" w:cs="Arial"/>
          <w:sz w:val="28"/>
          <w:szCs w:val="28"/>
        </w:rPr>
      </w:pPr>
      <w:r w:rsidRPr="007A3720">
        <w:rPr>
          <w:rFonts w:ascii="Arial" w:hAnsi="Arial" w:cs="Arial"/>
          <w:sz w:val="28"/>
          <w:szCs w:val="28"/>
        </w:rPr>
        <w:t xml:space="preserve">                                                                        </w:t>
      </w:r>
    </w:p>
    <w:p w14:paraId="568004F3" w14:textId="77777777" w:rsidR="00EE5D97" w:rsidRPr="007A3720" w:rsidRDefault="00EE5D97" w:rsidP="00EE5D97">
      <w:pPr>
        <w:pStyle w:val="Normal0"/>
        <w:ind w:left="-30"/>
        <w:rPr>
          <w:rFonts w:ascii="Arial" w:hAnsi="Arial" w:cs="Arial"/>
          <w:sz w:val="28"/>
          <w:szCs w:val="28"/>
        </w:rPr>
      </w:pPr>
    </w:p>
    <w:p w14:paraId="18033EC3" w14:textId="4F8B772F" w:rsidR="00EE5D97" w:rsidRPr="007A3720" w:rsidRDefault="00EE5D97" w:rsidP="00EE5D97">
      <w:pPr>
        <w:pStyle w:val="Normal0"/>
        <w:ind w:left="-30"/>
        <w:jc w:val="center"/>
        <w:rPr>
          <w:rFonts w:ascii="Arial" w:hAnsi="Arial" w:cs="Arial"/>
          <w:sz w:val="28"/>
          <w:szCs w:val="28"/>
        </w:rPr>
      </w:pPr>
    </w:p>
    <w:p w14:paraId="346836B1" w14:textId="1D06FE5E" w:rsidR="00EE5D97" w:rsidRPr="007A3720" w:rsidRDefault="00EE5D97" w:rsidP="00EE5D97">
      <w:pPr>
        <w:pStyle w:val="Normal0"/>
        <w:ind w:left="-30"/>
        <w:jc w:val="center"/>
        <w:rPr>
          <w:rFonts w:ascii="Arial" w:hAnsi="Arial" w:cs="Arial"/>
          <w:sz w:val="28"/>
          <w:szCs w:val="28"/>
        </w:rPr>
      </w:pPr>
    </w:p>
    <w:p w14:paraId="30591C5D" w14:textId="65A1E8CF" w:rsidR="00EE5D97" w:rsidRPr="007A3720" w:rsidRDefault="00EE5D97" w:rsidP="00EE5D97">
      <w:pPr>
        <w:pStyle w:val="Normal0"/>
        <w:ind w:left="-30"/>
        <w:jc w:val="center"/>
        <w:rPr>
          <w:rFonts w:ascii="Arial" w:hAnsi="Arial" w:cs="Arial"/>
          <w:sz w:val="28"/>
          <w:szCs w:val="28"/>
        </w:rPr>
      </w:pPr>
    </w:p>
    <w:p w14:paraId="0F6D42EA" w14:textId="6DACCC31" w:rsidR="00EE5D97" w:rsidRPr="007A3720" w:rsidRDefault="00EE5D97" w:rsidP="00EE5D97">
      <w:pPr>
        <w:pStyle w:val="Normal0"/>
        <w:ind w:left="-30"/>
        <w:jc w:val="center"/>
        <w:rPr>
          <w:rFonts w:ascii="Arial" w:hAnsi="Arial" w:cs="Arial"/>
          <w:sz w:val="28"/>
          <w:szCs w:val="28"/>
        </w:rPr>
      </w:pPr>
    </w:p>
    <w:p w14:paraId="1922750E" w14:textId="33011B6D" w:rsidR="00EE5D97" w:rsidRPr="007A3720" w:rsidRDefault="00EE5D97" w:rsidP="00EE5D97">
      <w:pPr>
        <w:pStyle w:val="Normal0"/>
        <w:ind w:left="-30"/>
        <w:jc w:val="center"/>
        <w:rPr>
          <w:rFonts w:ascii="Arial" w:hAnsi="Arial" w:cs="Arial"/>
          <w:sz w:val="28"/>
          <w:szCs w:val="28"/>
        </w:rPr>
      </w:pPr>
    </w:p>
    <w:p w14:paraId="4C85F60B" w14:textId="4A3CEED8" w:rsidR="005163FB" w:rsidRPr="007A3720" w:rsidRDefault="005163FB" w:rsidP="00EE5D97">
      <w:pPr>
        <w:pStyle w:val="Normal0"/>
        <w:ind w:left="-30"/>
        <w:jc w:val="center"/>
        <w:rPr>
          <w:rFonts w:ascii="Arial" w:hAnsi="Arial" w:cs="Arial"/>
          <w:sz w:val="28"/>
          <w:szCs w:val="28"/>
        </w:rPr>
      </w:pPr>
    </w:p>
    <w:p w14:paraId="1BC0CF63" w14:textId="1A414B83" w:rsidR="00EE5D97" w:rsidRPr="007A3720" w:rsidRDefault="00EE5D97" w:rsidP="38053DA6">
      <w:pPr>
        <w:pStyle w:val="Normal0"/>
        <w:ind w:left="-30"/>
        <w:jc w:val="center"/>
      </w:pPr>
    </w:p>
    <w:p w14:paraId="32E58430" w14:textId="2D70F16E" w:rsidR="00EE5D97" w:rsidRPr="007A3720" w:rsidRDefault="00EE5D97" w:rsidP="38053DA6">
      <w:pPr>
        <w:pStyle w:val="Normal0"/>
        <w:ind w:left="-30"/>
        <w:jc w:val="center"/>
      </w:pPr>
    </w:p>
    <w:p w14:paraId="05C58C25" w14:textId="4C1CF5FC" w:rsidR="00EE5D97" w:rsidRPr="007A3720" w:rsidRDefault="00EE5D97" w:rsidP="38053DA6">
      <w:pPr>
        <w:pStyle w:val="Normal0"/>
        <w:ind w:left="-30"/>
        <w:jc w:val="center"/>
      </w:pPr>
    </w:p>
    <w:p w14:paraId="2CEB6E76" w14:textId="7A84BBF0" w:rsidR="00EE5D97" w:rsidRPr="007A3720" w:rsidRDefault="00EE5D97" w:rsidP="38053DA6">
      <w:pPr>
        <w:pStyle w:val="Normal0"/>
        <w:ind w:left="-30"/>
        <w:jc w:val="center"/>
      </w:pPr>
    </w:p>
    <w:p w14:paraId="2A4B15A2" w14:textId="3D1932D8" w:rsidR="00EE5D97" w:rsidRPr="007A3720" w:rsidRDefault="00EE5D97" w:rsidP="38053DA6">
      <w:pPr>
        <w:pStyle w:val="Normal0"/>
        <w:ind w:left="-30"/>
        <w:jc w:val="center"/>
      </w:pPr>
    </w:p>
    <w:p w14:paraId="3AE128A1" w14:textId="516029AA" w:rsidR="00EE5D97" w:rsidRPr="007A3720" w:rsidRDefault="00EE5D97" w:rsidP="38053DA6">
      <w:pPr>
        <w:pStyle w:val="Normal0"/>
        <w:ind w:left="-30"/>
        <w:jc w:val="center"/>
      </w:pPr>
    </w:p>
    <w:p w14:paraId="1FC9B6B7" w14:textId="4F0FD04A" w:rsidR="00EE5D97" w:rsidRPr="007A3720" w:rsidRDefault="00EE5D97" w:rsidP="38053DA6">
      <w:pPr>
        <w:pStyle w:val="Normal0"/>
        <w:ind w:left="-30"/>
        <w:jc w:val="center"/>
      </w:pPr>
    </w:p>
    <w:p w14:paraId="3183A9FC" w14:textId="7F404D0C" w:rsidR="00EE5D97" w:rsidRPr="007A3720" w:rsidRDefault="722CD357" w:rsidP="00392E5C">
      <w:pPr>
        <w:pStyle w:val="Normal0"/>
        <w:ind w:left="-30"/>
        <w:jc w:val="center"/>
        <w:rPr>
          <w:rFonts w:ascii="Arial" w:hAnsi="Arial" w:cs="Arial"/>
        </w:rPr>
      </w:pPr>
      <w:r w:rsidRPr="64DDF664">
        <w:rPr>
          <w:rFonts w:ascii="Arial" w:hAnsi="Arial" w:cs="Arial"/>
        </w:rPr>
        <w:t>Atibaia/Presidente Prudente</w:t>
      </w:r>
    </w:p>
    <w:p w14:paraId="231CF354" w14:textId="07AF0EE2" w:rsidR="00EE5D97" w:rsidRPr="007A3720" w:rsidRDefault="00070EDE" w:rsidP="00392E5C">
      <w:pPr>
        <w:pStyle w:val="Normal0"/>
        <w:ind w:left="-30"/>
        <w:jc w:val="center"/>
        <w:rPr>
          <w:rFonts w:ascii="Arial" w:hAnsi="Arial" w:cs="Arial"/>
        </w:rPr>
      </w:pPr>
      <w:r w:rsidRPr="38053DA6">
        <w:rPr>
          <w:rFonts w:ascii="Arial" w:hAnsi="Arial" w:cs="Arial"/>
        </w:rPr>
        <w:t>202</w:t>
      </w:r>
      <w:r w:rsidR="00DC1106">
        <w:rPr>
          <w:rFonts w:ascii="Arial" w:hAnsi="Arial" w:cs="Arial"/>
        </w:rPr>
        <w:t>2</w:t>
      </w:r>
    </w:p>
    <w:p w14:paraId="7B7CBE17" w14:textId="7E090CF5" w:rsidR="38053DA6" w:rsidRDefault="38053DA6" w:rsidP="38053DA6">
      <w:pPr>
        <w:pStyle w:val="Normal0"/>
        <w:widowControl w:val="0"/>
        <w:spacing w:after="200" w:line="360" w:lineRule="auto"/>
        <w:ind w:left="-30"/>
        <w:jc w:val="both"/>
      </w:pPr>
    </w:p>
    <w:p w14:paraId="444105C8" w14:textId="28E9CC63" w:rsidR="00EE5D97" w:rsidRPr="007A3720" w:rsidRDefault="5DB06EFB" w:rsidP="004C625B">
      <w:pPr>
        <w:pStyle w:val="Normal0"/>
        <w:widowControl w:val="0"/>
        <w:spacing w:after="200" w:line="276" w:lineRule="auto"/>
        <w:ind w:left="-30"/>
        <w:jc w:val="both"/>
        <w:rPr>
          <w:rFonts w:ascii="Arial" w:hAnsi="Arial" w:cs="Arial"/>
          <w:b/>
          <w:bCs/>
        </w:rPr>
      </w:pPr>
      <w:r w:rsidRPr="64DDF664">
        <w:rPr>
          <w:rFonts w:ascii="Arial" w:hAnsi="Arial" w:cs="Arial"/>
        </w:rPr>
        <w:t>MISTRINEL</w:t>
      </w:r>
      <w:r w:rsidR="5392CA36" w:rsidRPr="64DDF664">
        <w:rPr>
          <w:rFonts w:ascii="Arial" w:hAnsi="Arial" w:cs="Arial"/>
        </w:rPr>
        <w:t xml:space="preserve">, </w:t>
      </w:r>
      <w:r w:rsidRPr="64DDF664">
        <w:rPr>
          <w:rFonts w:ascii="Arial" w:hAnsi="Arial" w:cs="Arial"/>
        </w:rPr>
        <w:t>Danilo</w:t>
      </w:r>
      <w:r w:rsidR="5392CA36" w:rsidRPr="64DDF664">
        <w:rPr>
          <w:rFonts w:ascii="Arial" w:hAnsi="Arial" w:cs="Arial"/>
        </w:rPr>
        <w:t xml:space="preserve">; </w:t>
      </w:r>
      <w:r w:rsidRPr="64DDF664">
        <w:rPr>
          <w:rFonts w:ascii="Arial" w:hAnsi="Arial" w:cs="Arial"/>
        </w:rPr>
        <w:t>VIANA</w:t>
      </w:r>
      <w:r w:rsidR="5392CA36" w:rsidRPr="64DDF664">
        <w:rPr>
          <w:rFonts w:ascii="Arial" w:hAnsi="Arial" w:cs="Arial"/>
        </w:rPr>
        <w:t xml:space="preserve">, </w:t>
      </w:r>
      <w:r w:rsidRPr="64DDF664">
        <w:rPr>
          <w:rFonts w:ascii="Arial" w:hAnsi="Arial" w:cs="Arial"/>
        </w:rPr>
        <w:t>Guilherme de Almeida</w:t>
      </w:r>
      <w:r w:rsidR="5392CA36" w:rsidRPr="64DDF664">
        <w:rPr>
          <w:rFonts w:ascii="Arial" w:hAnsi="Arial" w:cs="Arial"/>
        </w:rPr>
        <w:t xml:space="preserve">; </w:t>
      </w:r>
      <w:r w:rsidRPr="64DDF664">
        <w:rPr>
          <w:rFonts w:ascii="Arial" w:hAnsi="Arial" w:cs="Arial"/>
        </w:rPr>
        <w:t>VIANA</w:t>
      </w:r>
      <w:r w:rsidR="5392CA36" w:rsidRPr="64DDF664">
        <w:rPr>
          <w:rFonts w:ascii="Arial" w:hAnsi="Arial" w:cs="Arial"/>
        </w:rPr>
        <w:t xml:space="preserve">, </w:t>
      </w:r>
      <w:r w:rsidRPr="64DDF664">
        <w:rPr>
          <w:rFonts w:ascii="Arial" w:hAnsi="Arial" w:cs="Arial"/>
        </w:rPr>
        <w:t>Jean Carlo</w:t>
      </w:r>
      <w:r w:rsidR="5392CA36" w:rsidRPr="64DDF664">
        <w:rPr>
          <w:rFonts w:ascii="Arial" w:hAnsi="Arial" w:cs="Arial"/>
        </w:rPr>
        <w:t xml:space="preserve">; </w:t>
      </w:r>
      <w:r w:rsidRPr="64DDF664">
        <w:rPr>
          <w:rFonts w:ascii="Arial" w:hAnsi="Arial" w:cs="Arial"/>
        </w:rPr>
        <w:t>ROBERTO</w:t>
      </w:r>
      <w:r w:rsidR="5392CA36" w:rsidRPr="64DDF664">
        <w:rPr>
          <w:rFonts w:ascii="Arial" w:hAnsi="Arial" w:cs="Arial"/>
        </w:rPr>
        <w:t xml:space="preserve">, </w:t>
      </w:r>
      <w:r w:rsidRPr="64DDF664">
        <w:rPr>
          <w:rFonts w:ascii="Arial" w:hAnsi="Arial" w:cs="Arial"/>
        </w:rPr>
        <w:t>Jonathan</w:t>
      </w:r>
      <w:r w:rsidR="5392CA36" w:rsidRPr="64DDF664">
        <w:rPr>
          <w:rFonts w:ascii="Arial" w:hAnsi="Arial" w:cs="Arial"/>
        </w:rPr>
        <w:t xml:space="preserve">; CESAR, Marco </w:t>
      </w:r>
      <w:proofErr w:type="spellStart"/>
      <w:r w:rsidR="5392CA36" w:rsidRPr="64DDF664">
        <w:rPr>
          <w:rFonts w:ascii="Arial" w:hAnsi="Arial" w:cs="Arial"/>
        </w:rPr>
        <w:t>Antonio</w:t>
      </w:r>
      <w:proofErr w:type="spellEnd"/>
      <w:r w:rsidR="5392CA36" w:rsidRPr="64DDF664">
        <w:rPr>
          <w:rFonts w:ascii="Arial" w:hAnsi="Arial" w:cs="Arial"/>
        </w:rPr>
        <w:t xml:space="preserve">; </w:t>
      </w:r>
      <w:r w:rsidRPr="64DDF664">
        <w:rPr>
          <w:rFonts w:ascii="Arial" w:hAnsi="Arial" w:cs="Arial"/>
        </w:rPr>
        <w:t>SIQUEIRA</w:t>
      </w:r>
      <w:r w:rsidR="5392CA36" w:rsidRPr="64DDF664">
        <w:rPr>
          <w:rFonts w:ascii="Arial" w:hAnsi="Arial" w:cs="Arial"/>
        </w:rPr>
        <w:t xml:space="preserve">, </w:t>
      </w:r>
      <w:r w:rsidRPr="64DDF664">
        <w:rPr>
          <w:rFonts w:ascii="Arial" w:hAnsi="Arial" w:cs="Arial"/>
        </w:rPr>
        <w:t xml:space="preserve">Patrícia </w:t>
      </w:r>
      <w:proofErr w:type="spellStart"/>
      <w:r w:rsidRPr="64DDF664">
        <w:rPr>
          <w:rFonts w:ascii="Arial" w:hAnsi="Arial" w:cs="Arial"/>
        </w:rPr>
        <w:t>Nakazawa</w:t>
      </w:r>
      <w:proofErr w:type="spellEnd"/>
      <w:r w:rsidR="5392CA36" w:rsidRPr="64DDF664">
        <w:rPr>
          <w:rFonts w:ascii="Arial" w:hAnsi="Arial" w:cs="Arial"/>
        </w:rPr>
        <w:t xml:space="preserve">; </w:t>
      </w:r>
      <w:r w:rsidRPr="64DDF664">
        <w:rPr>
          <w:rFonts w:ascii="Arial" w:hAnsi="Arial" w:cs="Arial"/>
        </w:rPr>
        <w:t>PINHEIRO</w:t>
      </w:r>
      <w:r w:rsidR="5392CA36" w:rsidRPr="64DDF664">
        <w:rPr>
          <w:rFonts w:ascii="Arial" w:hAnsi="Arial" w:cs="Arial"/>
        </w:rPr>
        <w:t xml:space="preserve">, </w:t>
      </w:r>
      <w:r w:rsidRPr="64DDF664">
        <w:rPr>
          <w:rFonts w:ascii="Arial" w:hAnsi="Arial" w:cs="Arial"/>
        </w:rPr>
        <w:t>Rodolfo</w:t>
      </w:r>
      <w:r w:rsidR="3A2BC12F" w:rsidRPr="64DDF664">
        <w:rPr>
          <w:rFonts w:ascii="Arial" w:hAnsi="Arial" w:cs="Arial"/>
          <w:sz w:val="28"/>
          <w:szCs w:val="28"/>
        </w:rPr>
        <w:t xml:space="preserve">. </w:t>
      </w:r>
      <w:r w:rsidR="53729C75" w:rsidRPr="64DDF664">
        <w:rPr>
          <w:rFonts w:ascii="Arial" w:hAnsi="Arial" w:cs="Arial"/>
          <w:b/>
          <w:bCs/>
        </w:rPr>
        <w:t>O papel da tecnologia na comunicação entre cliente e empresa.</w:t>
      </w:r>
      <w:r w:rsidR="5392CA36" w:rsidRPr="64DDF664">
        <w:rPr>
          <w:rFonts w:ascii="Arial" w:hAnsi="Arial" w:cs="Arial"/>
          <w:b/>
          <w:bCs/>
        </w:rPr>
        <w:t xml:space="preserve"> </w:t>
      </w:r>
      <w:r w:rsidR="4F3421CF" w:rsidRPr="64DDF664">
        <w:rPr>
          <w:rFonts w:ascii="Arial" w:hAnsi="Arial" w:cs="Arial"/>
        </w:rPr>
        <w:t>1</w:t>
      </w:r>
      <w:r w:rsidR="00B94660">
        <w:rPr>
          <w:rFonts w:ascii="Arial" w:hAnsi="Arial" w:cs="Arial"/>
        </w:rPr>
        <w:t>8</w:t>
      </w:r>
      <w:r w:rsidR="5392CA36" w:rsidRPr="64DDF664">
        <w:rPr>
          <w:rFonts w:ascii="Arial" w:hAnsi="Arial" w:cs="Arial"/>
        </w:rPr>
        <w:t xml:space="preserve">f. Relatório Técnico-Científico. </w:t>
      </w:r>
      <w:r w:rsidRPr="64DDF664">
        <w:rPr>
          <w:rFonts w:ascii="Arial" w:hAnsi="Arial" w:cs="Arial"/>
        </w:rPr>
        <w:t>Ciências de Dados e Engenharia De Computação</w:t>
      </w:r>
      <w:r w:rsidR="5392CA36" w:rsidRPr="64DDF664">
        <w:rPr>
          <w:rFonts w:ascii="Arial" w:hAnsi="Arial" w:cs="Arial"/>
        </w:rPr>
        <w:t xml:space="preserve"> – </w:t>
      </w:r>
      <w:r w:rsidR="5392CA36" w:rsidRPr="64DDF664">
        <w:rPr>
          <w:rFonts w:ascii="Arial" w:hAnsi="Arial" w:cs="Arial"/>
          <w:b/>
          <w:bCs/>
        </w:rPr>
        <w:t>Universidade Virtual do Estado de São Paulo</w:t>
      </w:r>
      <w:r w:rsidR="5392CA36" w:rsidRPr="64DDF664">
        <w:rPr>
          <w:rFonts w:ascii="Arial" w:hAnsi="Arial" w:cs="Arial"/>
        </w:rPr>
        <w:t>. Tutor</w:t>
      </w:r>
      <w:r w:rsidR="19CF28E8" w:rsidRPr="64DDF664">
        <w:rPr>
          <w:rFonts w:ascii="Arial" w:hAnsi="Arial" w:cs="Arial"/>
        </w:rPr>
        <w:t>a</w:t>
      </w:r>
      <w:r w:rsidR="5392CA36" w:rsidRPr="64DDF664">
        <w:rPr>
          <w:rFonts w:ascii="Arial" w:hAnsi="Arial" w:cs="Arial"/>
        </w:rPr>
        <w:t xml:space="preserve">: </w:t>
      </w:r>
      <w:proofErr w:type="spellStart"/>
      <w:r w:rsidR="3A2BC12F" w:rsidRPr="64DDF664">
        <w:rPr>
          <w:rFonts w:ascii="Arial" w:hAnsi="Arial" w:cs="Arial"/>
        </w:rPr>
        <w:t>Maiane</w:t>
      </w:r>
      <w:proofErr w:type="spellEnd"/>
      <w:r w:rsidR="3A2BC12F" w:rsidRPr="64DDF664">
        <w:rPr>
          <w:rFonts w:ascii="Arial" w:hAnsi="Arial" w:cs="Arial"/>
        </w:rPr>
        <w:t xml:space="preserve"> Junqueira Teixeira Neto</w:t>
      </w:r>
      <w:r w:rsidR="5392CA36" w:rsidRPr="64DDF664">
        <w:rPr>
          <w:rFonts w:ascii="Arial" w:hAnsi="Arial" w:cs="Arial"/>
        </w:rPr>
        <w:t xml:space="preserve">. </w:t>
      </w:r>
      <w:commentRangeStart w:id="4"/>
      <w:r w:rsidR="5392CA36" w:rsidRPr="64DDF664">
        <w:rPr>
          <w:rFonts w:ascii="Arial" w:hAnsi="Arial" w:cs="Arial"/>
        </w:rPr>
        <w:t>Polo</w:t>
      </w:r>
      <w:r w:rsidR="19CF28E8" w:rsidRPr="64DDF664">
        <w:rPr>
          <w:rFonts w:ascii="Arial" w:hAnsi="Arial" w:cs="Arial"/>
        </w:rPr>
        <w:t xml:space="preserve"> Atibaia e Presidente Prudente</w:t>
      </w:r>
      <w:commentRangeEnd w:id="4"/>
      <w:r w:rsidR="00070EDE">
        <w:rPr>
          <w:rStyle w:val="Refdecomentrio"/>
        </w:rPr>
        <w:commentReference w:id="4"/>
      </w:r>
      <w:r w:rsidR="5392CA36" w:rsidRPr="64DDF664">
        <w:rPr>
          <w:rFonts w:ascii="Arial" w:hAnsi="Arial" w:cs="Arial"/>
        </w:rPr>
        <w:t>, 20</w:t>
      </w:r>
      <w:r w:rsidR="121306D2" w:rsidRPr="64DDF664">
        <w:rPr>
          <w:rFonts w:ascii="Arial" w:hAnsi="Arial" w:cs="Arial"/>
        </w:rPr>
        <w:t>22</w:t>
      </w:r>
      <w:r w:rsidR="5392CA36" w:rsidRPr="64DDF664">
        <w:rPr>
          <w:rFonts w:ascii="Arial" w:hAnsi="Arial" w:cs="Arial"/>
        </w:rPr>
        <w:t>.</w:t>
      </w:r>
    </w:p>
    <w:p w14:paraId="0D879171" w14:textId="77777777" w:rsidR="00EE5D97" w:rsidRPr="007A3720" w:rsidRDefault="00EE5D97" w:rsidP="00EE5D97">
      <w:pPr>
        <w:pStyle w:val="Normal0"/>
        <w:ind w:left="-30"/>
        <w:rPr>
          <w:rFonts w:ascii="Arial" w:hAnsi="Arial" w:cs="Arial"/>
          <w:b/>
          <w:bCs/>
        </w:rPr>
      </w:pPr>
    </w:p>
    <w:p w14:paraId="24E34FFA" w14:textId="77777777" w:rsidR="00EE5D97" w:rsidRPr="007A3720" w:rsidRDefault="00EE5D97" w:rsidP="00EE5D97">
      <w:pPr>
        <w:pStyle w:val="Normal0"/>
        <w:ind w:left="-30"/>
        <w:rPr>
          <w:rFonts w:ascii="Arial" w:hAnsi="Arial" w:cs="Arial"/>
          <w:b/>
          <w:bCs/>
        </w:rPr>
      </w:pPr>
    </w:p>
    <w:p w14:paraId="3F7FFEF0" w14:textId="77777777" w:rsidR="00EE5D97" w:rsidRPr="007A3720" w:rsidRDefault="00EE5D97" w:rsidP="00EE5D97">
      <w:pPr>
        <w:pStyle w:val="Normal0"/>
        <w:ind w:left="-30"/>
        <w:rPr>
          <w:rFonts w:ascii="Arial" w:hAnsi="Arial" w:cs="Arial"/>
          <w:b/>
          <w:bCs/>
        </w:rPr>
      </w:pPr>
      <w:r w:rsidRPr="007A3720">
        <w:rPr>
          <w:rFonts w:ascii="Arial" w:hAnsi="Arial" w:cs="Arial"/>
          <w:b/>
          <w:bCs/>
        </w:rPr>
        <w:t>RESUMO</w:t>
      </w:r>
    </w:p>
    <w:p w14:paraId="2C642437" w14:textId="77777777" w:rsidR="00EE5D97" w:rsidRPr="007A3720" w:rsidRDefault="00EE5D97" w:rsidP="00EE5D97">
      <w:pPr>
        <w:pStyle w:val="Normal0"/>
        <w:ind w:left="-30"/>
        <w:rPr>
          <w:rFonts w:ascii="Arial" w:hAnsi="Arial" w:cs="Arial"/>
          <w:b/>
          <w:bCs/>
        </w:rPr>
      </w:pPr>
    </w:p>
    <w:p w14:paraId="0B8CA742" w14:textId="5C6630FC" w:rsidR="00D85F54" w:rsidRPr="007A3720" w:rsidRDefault="2584FE5C">
      <w:pPr>
        <w:pStyle w:val="Normal0"/>
        <w:ind w:left="-30"/>
        <w:jc w:val="both"/>
        <w:rPr>
          <w:rFonts w:ascii="Arial" w:hAnsi="Arial" w:cs="Arial"/>
        </w:rPr>
        <w:pPrChange w:id="5" w:author="Patricia Nakazawa Siqueira" w:date="2022-05-10T11:38:00Z">
          <w:pPr>
            <w:pStyle w:val="Normal0"/>
            <w:ind w:left="-30"/>
          </w:pPr>
        </w:pPrChange>
      </w:pPr>
      <w:r w:rsidRPr="64DDF664">
        <w:rPr>
          <w:rFonts w:ascii="Arial" w:hAnsi="Arial" w:cs="Arial"/>
        </w:rPr>
        <w:t xml:space="preserve">Após o evento de pandemia que assolou o mundo muitas empresas veem tendo dificuldades em se manter no mercado, esta pesquisa tem como objetivo, por meio da tecnologia, auxiliar essas empresas melhorando sua comunicação e interação com seus clientes. O principal </w:t>
      </w:r>
      <w:r w:rsidR="137BAA82" w:rsidRPr="64DDF664">
        <w:rPr>
          <w:rFonts w:ascii="Arial" w:hAnsi="Arial" w:cs="Arial"/>
        </w:rPr>
        <w:t xml:space="preserve">objetivo deste trabalho </w:t>
      </w:r>
      <w:r w:rsidR="3F835F92" w:rsidRPr="64DDF664">
        <w:rPr>
          <w:rFonts w:ascii="Arial" w:hAnsi="Arial" w:cs="Arial"/>
        </w:rPr>
        <w:t xml:space="preserve">é analisar o funcionamento de uma empresa na área da estética e a importância da inclusão de novas tecnologias neste ramo. </w:t>
      </w:r>
      <w:r w:rsidR="6F3211D7" w:rsidRPr="64DDF664">
        <w:rPr>
          <w:rFonts w:ascii="Arial" w:hAnsi="Arial" w:cs="Arial"/>
        </w:rPr>
        <w:t xml:space="preserve">Para isso, </w:t>
      </w:r>
      <w:r w:rsidR="7C6AA044" w:rsidRPr="64DDF664">
        <w:rPr>
          <w:rFonts w:ascii="Arial" w:hAnsi="Arial" w:cs="Arial"/>
        </w:rPr>
        <w:t xml:space="preserve">foram realizadas </w:t>
      </w:r>
      <w:r w:rsidR="6F3211D7" w:rsidRPr="64DDF664">
        <w:rPr>
          <w:rFonts w:ascii="Arial" w:hAnsi="Arial" w:cs="Arial"/>
        </w:rPr>
        <w:t>pesquisas para</w:t>
      </w:r>
      <w:r w:rsidR="7C6AA044" w:rsidRPr="64DDF664">
        <w:rPr>
          <w:rFonts w:ascii="Arial" w:hAnsi="Arial" w:cs="Arial"/>
        </w:rPr>
        <w:t xml:space="preserve"> ter uma</w:t>
      </w:r>
      <w:r w:rsidR="6F3211D7" w:rsidRPr="64DDF664">
        <w:rPr>
          <w:rFonts w:ascii="Arial" w:hAnsi="Arial" w:cs="Arial"/>
        </w:rPr>
        <w:t xml:space="preserve"> melhor compreensão de como o uso de aplicações de métodos científicos ou empíricos impactam no funcionamento dessa empresa</w:t>
      </w:r>
      <w:r w:rsidR="69614EBD" w:rsidRPr="64DDF664">
        <w:rPr>
          <w:rFonts w:ascii="Arial" w:hAnsi="Arial" w:cs="Arial"/>
        </w:rPr>
        <w:t xml:space="preserve">, constatando </w:t>
      </w:r>
      <w:r w:rsidR="7C6AA044" w:rsidRPr="64DDF664">
        <w:rPr>
          <w:rFonts w:ascii="Arial" w:hAnsi="Arial" w:cs="Arial"/>
        </w:rPr>
        <w:t xml:space="preserve">ao final, </w:t>
      </w:r>
      <w:r w:rsidR="69614EBD" w:rsidRPr="64DDF664">
        <w:rPr>
          <w:rFonts w:ascii="Arial" w:hAnsi="Arial" w:cs="Arial"/>
        </w:rPr>
        <w:t xml:space="preserve">que o uso de </w:t>
      </w:r>
      <w:r w:rsidR="4AB04EE2" w:rsidRPr="64DDF664">
        <w:rPr>
          <w:rFonts w:ascii="Arial" w:hAnsi="Arial" w:cs="Arial"/>
        </w:rPr>
        <w:t>ferramentas digitais</w:t>
      </w:r>
      <w:r w:rsidR="69614EBD" w:rsidRPr="64DDF664">
        <w:rPr>
          <w:rFonts w:ascii="Arial" w:hAnsi="Arial" w:cs="Arial"/>
        </w:rPr>
        <w:t xml:space="preserve"> </w:t>
      </w:r>
      <w:r w:rsidR="4AB04EE2" w:rsidRPr="64DDF664">
        <w:rPr>
          <w:rFonts w:ascii="Arial" w:hAnsi="Arial" w:cs="Arial"/>
        </w:rPr>
        <w:t xml:space="preserve">tem um impacto positivo nos processos internos do negócio e de comunicação com seus clientes. </w:t>
      </w:r>
      <w:r w:rsidR="69614EBD" w:rsidRPr="64DDF664">
        <w:rPr>
          <w:rFonts w:ascii="Arial" w:hAnsi="Arial" w:cs="Arial"/>
        </w:rPr>
        <w:t xml:space="preserve">Sabendo disso, este </w:t>
      </w:r>
      <w:r w:rsidR="13144524" w:rsidRPr="64DDF664">
        <w:rPr>
          <w:rFonts w:ascii="Arial" w:hAnsi="Arial" w:cs="Arial"/>
        </w:rPr>
        <w:t xml:space="preserve">projeto </w:t>
      </w:r>
      <w:r w:rsidR="69614EBD" w:rsidRPr="64DDF664">
        <w:rPr>
          <w:rFonts w:ascii="Arial" w:hAnsi="Arial" w:cs="Arial"/>
        </w:rPr>
        <w:t>tem como proposta o desenvolvimento uma página WEB</w:t>
      </w:r>
      <w:r w:rsidR="4C80A042" w:rsidRPr="64DDF664">
        <w:rPr>
          <w:rFonts w:ascii="Arial" w:hAnsi="Arial" w:cs="Arial"/>
        </w:rPr>
        <w:t>,</w:t>
      </w:r>
      <w:r w:rsidR="69614EBD" w:rsidRPr="64DDF664">
        <w:rPr>
          <w:rFonts w:ascii="Arial" w:hAnsi="Arial" w:cs="Arial"/>
        </w:rPr>
        <w:t xml:space="preserve"> com intuito de auxiliar a empresa “</w:t>
      </w:r>
      <w:r w:rsidR="3A2BC12F" w:rsidRPr="64DDF664">
        <w:rPr>
          <w:rFonts w:ascii="Arial" w:hAnsi="Arial" w:cs="Arial"/>
        </w:rPr>
        <w:t xml:space="preserve">Espaço </w:t>
      </w:r>
      <w:proofErr w:type="spellStart"/>
      <w:r w:rsidR="3A2BC12F" w:rsidRPr="64DDF664">
        <w:rPr>
          <w:rFonts w:ascii="Arial" w:hAnsi="Arial" w:cs="Arial"/>
        </w:rPr>
        <w:t>Liffa</w:t>
      </w:r>
      <w:proofErr w:type="spellEnd"/>
      <w:r w:rsidR="3A2BC12F" w:rsidRPr="64DDF664">
        <w:rPr>
          <w:rFonts w:ascii="Arial" w:hAnsi="Arial" w:cs="Arial"/>
        </w:rPr>
        <w:t>”</w:t>
      </w:r>
      <w:r w:rsidR="69614EBD" w:rsidRPr="64DDF664">
        <w:rPr>
          <w:rFonts w:ascii="Arial" w:hAnsi="Arial" w:cs="Arial"/>
        </w:rPr>
        <w:t xml:space="preserve"> </w:t>
      </w:r>
      <w:r w:rsidR="4C80A042" w:rsidRPr="64DDF664">
        <w:rPr>
          <w:rFonts w:ascii="Arial" w:hAnsi="Arial" w:cs="Arial"/>
        </w:rPr>
        <w:t>na aquisição de novos clientes</w:t>
      </w:r>
      <w:r w:rsidR="69614EBD" w:rsidRPr="64DDF664">
        <w:rPr>
          <w:rFonts w:ascii="Arial" w:hAnsi="Arial" w:cs="Arial"/>
        </w:rPr>
        <w:t xml:space="preserve"> e </w:t>
      </w:r>
      <w:r w:rsidR="4C80A042" w:rsidRPr="64DDF664">
        <w:rPr>
          <w:rFonts w:ascii="Arial" w:hAnsi="Arial" w:cs="Arial"/>
        </w:rPr>
        <w:t>nos seus processos internos de atendimento ao cliente (agendamento de procedimentos).</w:t>
      </w:r>
      <w:r w:rsidR="7C6AA044" w:rsidRPr="64DDF664">
        <w:rPr>
          <w:rFonts w:ascii="Arial" w:hAnsi="Arial" w:cs="Arial"/>
        </w:rPr>
        <w:t xml:space="preserve"> D</w:t>
      </w:r>
      <w:r w:rsidR="4C80A042" w:rsidRPr="64DDF664">
        <w:rPr>
          <w:rFonts w:ascii="Arial" w:hAnsi="Arial" w:cs="Arial"/>
        </w:rPr>
        <w:t xml:space="preserve">emonstrando que o uso de novas técnicas </w:t>
      </w:r>
      <w:r w:rsidR="1F5367AE" w:rsidRPr="64DDF664">
        <w:rPr>
          <w:rFonts w:ascii="Arial" w:hAnsi="Arial" w:cs="Arial"/>
        </w:rPr>
        <w:t xml:space="preserve">tem um papel essencial </w:t>
      </w:r>
      <w:r w:rsidR="7C6AA044" w:rsidRPr="64DDF664">
        <w:rPr>
          <w:rFonts w:ascii="Arial" w:hAnsi="Arial" w:cs="Arial"/>
        </w:rPr>
        <w:t>no bom desempenho das empresas</w:t>
      </w:r>
      <w:r w:rsidR="4C80A042" w:rsidRPr="64DDF664">
        <w:rPr>
          <w:rFonts w:ascii="Arial" w:hAnsi="Arial" w:cs="Arial"/>
        </w:rPr>
        <w:t>.</w:t>
      </w:r>
    </w:p>
    <w:p w14:paraId="42CFCB35" w14:textId="77777777" w:rsidR="004C625B" w:rsidRPr="007A3720" w:rsidRDefault="004C625B" w:rsidP="00EE5D97">
      <w:pPr>
        <w:pStyle w:val="Normal0"/>
        <w:ind w:left="-30"/>
        <w:rPr>
          <w:rFonts w:ascii="Arial" w:hAnsi="Arial" w:cs="Arial"/>
          <w:b/>
          <w:bCs/>
        </w:rPr>
      </w:pPr>
    </w:p>
    <w:p w14:paraId="795B4A6C" w14:textId="74FA234B" w:rsidR="00EE5D97" w:rsidRPr="007A3720" w:rsidRDefault="5392CA36" w:rsidP="00EE5D97">
      <w:pPr>
        <w:pStyle w:val="Normal0"/>
        <w:ind w:left="-30"/>
        <w:rPr>
          <w:rFonts w:ascii="Arial" w:hAnsi="Arial" w:cs="Arial"/>
        </w:rPr>
      </w:pPr>
      <w:r w:rsidRPr="64DDF664">
        <w:rPr>
          <w:rFonts w:ascii="Arial" w:hAnsi="Arial" w:cs="Arial"/>
          <w:b/>
          <w:bCs/>
        </w:rPr>
        <w:t xml:space="preserve">PALAVRAS-CHAVE: </w:t>
      </w:r>
      <w:r w:rsidR="6F3211D7" w:rsidRPr="64DDF664">
        <w:rPr>
          <w:rFonts w:ascii="Arial" w:hAnsi="Arial" w:cs="Arial"/>
        </w:rPr>
        <w:t>Tecnologia</w:t>
      </w:r>
      <w:r w:rsidRPr="64DDF664">
        <w:rPr>
          <w:rFonts w:ascii="Arial" w:hAnsi="Arial" w:cs="Arial"/>
        </w:rPr>
        <w:t xml:space="preserve">; </w:t>
      </w:r>
      <w:r w:rsidR="7C6AA044" w:rsidRPr="64DDF664">
        <w:rPr>
          <w:rFonts w:ascii="Arial" w:hAnsi="Arial" w:cs="Arial"/>
        </w:rPr>
        <w:t>empresas; setor estético</w:t>
      </w:r>
      <w:r w:rsidRPr="64DDF664">
        <w:rPr>
          <w:rFonts w:ascii="Arial" w:hAnsi="Arial" w:cs="Arial"/>
        </w:rPr>
        <w:t xml:space="preserve">; </w:t>
      </w:r>
      <w:r w:rsidR="7C6AA044" w:rsidRPr="64DDF664">
        <w:rPr>
          <w:rFonts w:ascii="Arial" w:hAnsi="Arial" w:cs="Arial"/>
        </w:rPr>
        <w:t>d</w:t>
      </w:r>
      <w:r w:rsidR="6F3211D7" w:rsidRPr="64DDF664">
        <w:rPr>
          <w:rFonts w:ascii="Arial" w:hAnsi="Arial" w:cs="Arial"/>
        </w:rPr>
        <w:t>estaque empresarial</w:t>
      </w:r>
      <w:r w:rsidRPr="64DDF664">
        <w:rPr>
          <w:rFonts w:ascii="Arial" w:hAnsi="Arial" w:cs="Arial"/>
        </w:rPr>
        <w:t>.</w:t>
      </w:r>
    </w:p>
    <w:p w14:paraId="3E42FD5B" w14:textId="77777777" w:rsidR="00EE5D97" w:rsidRPr="007A3720" w:rsidRDefault="00EE5D97" w:rsidP="00EE5D97">
      <w:pPr>
        <w:pStyle w:val="Normal0"/>
        <w:ind w:left="-30"/>
        <w:jc w:val="both"/>
        <w:rPr>
          <w:rFonts w:ascii="Arial" w:hAnsi="Arial" w:cs="Arial"/>
        </w:rPr>
      </w:pPr>
    </w:p>
    <w:p w14:paraId="2AFE6A18" w14:textId="77777777" w:rsidR="00EE5D97" w:rsidRPr="007A3720" w:rsidRDefault="00EE5D97" w:rsidP="00EE5D97">
      <w:pPr>
        <w:pStyle w:val="Normal0"/>
        <w:ind w:left="-30"/>
        <w:jc w:val="both"/>
        <w:rPr>
          <w:rFonts w:ascii="Arial" w:hAnsi="Arial" w:cs="Arial"/>
        </w:rPr>
      </w:pPr>
    </w:p>
    <w:p w14:paraId="7D38F2FB" w14:textId="77777777" w:rsidR="00EE5D97" w:rsidRPr="007A3720" w:rsidRDefault="00EE5D97" w:rsidP="00EE5D97">
      <w:pPr>
        <w:pStyle w:val="Normal0"/>
        <w:ind w:left="-30"/>
        <w:jc w:val="both"/>
        <w:rPr>
          <w:rFonts w:ascii="Arial" w:hAnsi="Arial" w:cs="Arial"/>
        </w:rPr>
      </w:pPr>
    </w:p>
    <w:p w14:paraId="0CCE8657" w14:textId="77777777" w:rsidR="00EE5D97" w:rsidRPr="007A3720" w:rsidRDefault="00EE5D97" w:rsidP="00EE5D97">
      <w:pPr>
        <w:pStyle w:val="Normal0"/>
        <w:ind w:left="-30"/>
        <w:jc w:val="both"/>
        <w:rPr>
          <w:rFonts w:ascii="Arial" w:hAnsi="Arial" w:cs="Arial"/>
        </w:rPr>
      </w:pPr>
    </w:p>
    <w:p w14:paraId="6A047485" w14:textId="77777777" w:rsidR="00EE5D97" w:rsidRPr="007A3720" w:rsidRDefault="00EE5D97" w:rsidP="00EE5D97">
      <w:pPr>
        <w:pStyle w:val="Normal0"/>
        <w:ind w:left="-30"/>
        <w:jc w:val="both"/>
        <w:rPr>
          <w:rFonts w:ascii="Arial" w:hAnsi="Arial" w:cs="Arial"/>
        </w:rPr>
      </w:pPr>
    </w:p>
    <w:p w14:paraId="47F70601" w14:textId="77777777" w:rsidR="00EE5D97" w:rsidRPr="007A3720" w:rsidRDefault="00EE5D97" w:rsidP="00EE5D97">
      <w:pPr>
        <w:pStyle w:val="Normal0"/>
        <w:ind w:left="-30"/>
        <w:jc w:val="both"/>
        <w:rPr>
          <w:rFonts w:ascii="Arial" w:hAnsi="Arial" w:cs="Arial"/>
        </w:rPr>
      </w:pPr>
    </w:p>
    <w:p w14:paraId="6AAE3F95" w14:textId="77777777" w:rsidR="00EE5D97" w:rsidRPr="007A3720" w:rsidRDefault="00EE5D97" w:rsidP="00EE5D97">
      <w:pPr>
        <w:pStyle w:val="Normal0"/>
        <w:ind w:left="-30"/>
        <w:jc w:val="both"/>
        <w:rPr>
          <w:rFonts w:ascii="Arial" w:hAnsi="Arial" w:cs="Arial"/>
        </w:rPr>
      </w:pPr>
    </w:p>
    <w:p w14:paraId="39CA348F" w14:textId="77777777" w:rsidR="00EE5D97" w:rsidRPr="007A3720" w:rsidRDefault="00EE5D97" w:rsidP="00EE5D97">
      <w:pPr>
        <w:pStyle w:val="Normal0"/>
        <w:ind w:left="-30"/>
        <w:jc w:val="both"/>
        <w:rPr>
          <w:rFonts w:ascii="Arial" w:hAnsi="Arial" w:cs="Arial"/>
        </w:rPr>
      </w:pPr>
    </w:p>
    <w:p w14:paraId="1D4F2E57" w14:textId="77777777" w:rsidR="00EE5D97" w:rsidRPr="007A3720" w:rsidRDefault="00EE5D97" w:rsidP="00EE5D97">
      <w:pPr>
        <w:pStyle w:val="Normal0"/>
        <w:ind w:left="-30"/>
        <w:jc w:val="both"/>
        <w:rPr>
          <w:rFonts w:ascii="Arial" w:hAnsi="Arial" w:cs="Arial"/>
        </w:rPr>
      </w:pPr>
    </w:p>
    <w:p w14:paraId="01B171A9" w14:textId="18264A24" w:rsidR="00EE5D97" w:rsidRDefault="00EE5D97" w:rsidP="00EE5D97">
      <w:pPr>
        <w:pStyle w:val="Normal0"/>
        <w:ind w:left="-30"/>
        <w:jc w:val="both"/>
        <w:rPr>
          <w:rFonts w:ascii="Arial" w:hAnsi="Arial" w:cs="Arial"/>
        </w:rPr>
      </w:pPr>
    </w:p>
    <w:p w14:paraId="0FF706D8" w14:textId="12CE560D" w:rsidR="00234963" w:rsidRDefault="00234963" w:rsidP="00EE5D97">
      <w:pPr>
        <w:pStyle w:val="Normal0"/>
        <w:ind w:left="-30"/>
        <w:jc w:val="both"/>
        <w:rPr>
          <w:rFonts w:ascii="Arial" w:hAnsi="Arial" w:cs="Arial"/>
        </w:rPr>
      </w:pPr>
    </w:p>
    <w:p w14:paraId="10C7F270" w14:textId="61AC71A0" w:rsidR="00234963" w:rsidRDefault="00234963" w:rsidP="00EE5D97">
      <w:pPr>
        <w:pStyle w:val="Normal0"/>
        <w:ind w:left="-30"/>
        <w:jc w:val="both"/>
        <w:rPr>
          <w:rFonts w:ascii="Arial" w:hAnsi="Arial" w:cs="Arial"/>
        </w:rPr>
      </w:pPr>
    </w:p>
    <w:p w14:paraId="2F8FF725" w14:textId="77777777" w:rsidR="00234963" w:rsidRPr="007A3720" w:rsidRDefault="00234963" w:rsidP="00EE5D97">
      <w:pPr>
        <w:pStyle w:val="Normal0"/>
        <w:ind w:left="-30"/>
        <w:jc w:val="both"/>
        <w:rPr>
          <w:rFonts w:ascii="Arial" w:hAnsi="Arial" w:cs="Arial"/>
        </w:rPr>
      </w:pPr>
    </w:p>
    <w:p w14:paraId="0F6220C3" w14:textId="77777777" w:rsidR="00EE5D97" w:rsidRPr="007A3720" w:rsidRDefault="00EE5D97" w:rsidP="00EE5D97">
      <w:pPr>
        <w:pStyle w:val="Normal0"/>
        <w:ind w:left="-30"/>
        <w:jc w:val="both"/>
        <w:rPr>
          <w:rFonts w:ascii="Arial" w:hAnsi="Arial" w:cs="Arial"/>
        </w:rPr>
      </w:pPr>
    </w:p>
    <w:p w14:paraId="428F8D71" w14:textId="77777777" w:rsidR="00EE5D97" w:rsidRPr="007A3720" w:rsidRDefault="00EE5D97" w:rsidP="00EE5D97">
      <w:pPr>
        <w:pStyle w:val="Normal0"/>
        <w:ind w:left="-30"/>
        <w:jc w:val="both"/>
        <w:rPr>
          <w:rFonts w:ascii="Arial" w:hAnsi="Arial" w:cs="Arial"/>
        </w:rPr>
      </w:pPr>
    </w:p>
    <w:p w14:paraId="28976B6D" w14:textId="0DCF34B8" w:rsidR="004C625B" w:rsidRDefault="004C625B" w:rsidP="38053DA6">
      <w:pPr>
        <w:rPr>
          <w:rFonts w:ascii="Arial" w:hAnsi="Arial" w:cs="Arial"/>
        </w:rPr>
      </w:pPr>
    </w:p>
    <w:p w14:paraId="61263076" w14:textId="111E12DC" w:rsidR="00234963" w:rsidRDefault="00234963" w:rsidP="38053DA6">
      <w:pPr>
        <w:rPr>
          <w:rFonts w:ascii="Arial" w:hAnsi="Arial" w:cs="Arial"/>
        </w:rPr>
      </w:pPr>
    </w:p>
    <w:p w14:paraId="49C63C4A" w14:textId="77777777" w:rsidR="00234963" w:rsidRDefault="00234963" w:rsidP="38053DA6">
      <w:pPr>
        <w:rPr>
          <w:rFonts w:ascii="Arial" w:hAnsi="Arial" w:cs="Arial"/>
        </w:rPr>
      </w:pPr>
    </w:p>
    <w:p w14:paraId="6CE20ED9" w14:textId="77777777" w:rsidR="00234963" w:rsidRPr="007A3720" w:rsidRDefault="00234963" w:rsidP="00083FE7">
      <w:pPr>
        <w:pStyle w:val="Normal0"/>
        <w:ind w:left="-30"/>
        <w:rPr>
          <w:rFonts w:ascii="Arial" w:hAnsi="Arial" w:cs="Arial"/>
          <w:b/>
          <w:bCs/>
        </w:rPr>
      </w:pPr>
      <w:r w:rsidRPr="64DDF664">
        <w:rPr>
          <w:rFonts w:ascii="Arial" w:hAnsi="Arial" w:cs="Arial"/>
          <w:b/>
          <w:bCs/>
        </w:rPr>
        <w:lastRenderedPageBreak/>
        <w:t>LISTA DE GRÁFICOS</w:t>
      </w:r>
    </w:p>
    <w:p w14:paraId="3760859B" w14:textId="77777777" w:rsidR="00234963" w:rsidRPr="007A3720" w:rsidRDefault="00234963" w:rsidP="00234963">
      <w:pPr>
        <w:pStyle w:val="Normal0"/>
        <w:ind w:left="-30"/>
        <w:jc w:val="center"/>
        <w:rPr>
          <w:rFonts w:ascii="Arial" w:hAnsi="Arial" w:cs="Arial"/>
          <w:b/>
          <w:bCs/>
        </w:rPr>
      </w:pPr>
    </w:p>
    <w:p w14:paraId="0CF25F02" w14:textId="02E171EF" w:rsidR="00234963" w:rsidRPr="007A3720" w:rsidRDefault="00234963" w:rsidP="00234963">
      <w:pPr>
        <w:pStyle w:val="Normal0"/>
        <w:ind w:left="-30"/>
        <w:jc w:val="both"/>
        <w:rPr>
          <w:rFonts w:ascii="Arial" w:hAnsi="Arial" w:cs="Arial"/>
          <w:b/>
          <w:bCs/>
        </w:rPr>
      </w:pPr>
      <w:r w:rsidRPr="64DDF664">
        <w:rPr>
          <w:rFonts w:ascii="Arial" w:hAnsi="Arial" w:cs="Arial"/>
          <w:b/>
          <w:bCs/>
        </w:rPr>
        <w:t xml:space="preserve">Gráfico 1 - </w:t>
      </w:r>
      <w:r w:rsidRPr="64DDF664">
        <w:rPr>
          <w:rFonts w:ascii="Arial" w:eastAsia="Arial" w:hAnsi="Arial" w:cs="Arial"/>
        </w:rPr>
        <w:t>Mercado Internacional de Beleza</w:t>
      </w:r>
      <w:r w:rsidRPr="64DDF664">
        <w:rPr>
          <w:rFonts w:ascii="Arial" w:hAnsi="Arial" w:cs="Arial"/>
        </w:rPr>
        <w:t xml:space="preserve"> ....................................................</w:t>
      </w:r>
      <w:r w:rsidR="00083FE7">
        <w:rPr>
          <w:rFonts w:ascii="Arial" w:hAnsi="Arial" w:cs="Arial"/>
        </w:rPr>
        <w:t>....</w:t>
      </w:r>
      <w:r w:rsidRPr="64DDF664">
        <w:rPr>
          <w:rFonts w:ascii="Arial" w:hAnsi="Arial" w:cs="Arial"/>
        </w:rPr>
        <w:t xml:space="preserve">...7 </w:t>
      </w:r>
    </w:p>
    <w:p w14:paraId="49337F15" w14:textId="77777777" w:rsidR="00234963" w:rsidRPr="007A3720" w:rsidRDefault="00234963" w:rsidP="00234963">
      <w:pPr>
        <w:pStyle w:val="Normal0"/>
        <w:ind w:left="-30"/>
        <w:jc w:val="both"/>
        <w:rPr>
          <w:rFonts w:ascii="Arial" w:hAnsi="Arial" w:cs="Arial"/>
        </w:rPr>
      </w:pPr>
      <w:r w:rsidRPr="64DDF664">
        <w:rPr>
          <w:rFonts w:ascii="Arial" w:hAnsi="Arial" w:cs="Arial"/>
          <w:b/>
          <w:bCs/>
        </w:rPr>
        <w:t xml:space="preserve">Gráfico 2 - </w:t>
      </w:r>
      <w:r w:rsidRPr="64DDF664">
        <w:rPr>
          <w:rFonts w:ascii="Arial" w:hAnsi="Arial" w:cs="Arial"/>
        </w:rPr>
        <w:t>Percepção das dificuldades encontradas no mercado............................7</w:t>
      </w:r>
    </w:p>
    <w:p w14:paraId="579F1AAD" w14:textId="77777777" w:rsidR="00234963" w:rsidRDefault="00234963" w:rsidP="00234963">
      <w:pPr>
        <w:spacing w:after="0" w:line="240" w:lineRule="auto"/>
        <w:ind w:left="-30"/>
        <w:rPr>
          <w:rFonts w:ascii="Arial" w:hAnsi="Arial" w:cs="Arial"/>
        </w:rPr>
      </w:pPr>
    </w:p>
    <w:p w14:paraId="772876C2" w14:textId="77777777" w:rsidR="00234963" w:rsidRPr="007A3720" w:rsidRDefault="00234963" w:rsidP="38053DA6">
      <w:pPr>
        <w:rPr>
          <w:rFonts w:ascii="Arial" w:hAnsi="Arial" w:cs="Arial"/>
        </w:rPr>
      </w:pPr>
    </w:p>
    <w:p w14:paraId="47AAAF53" w14:textId="6F2657D3" w:rsidR="004C625B" w:rsidRDefault="004C625B" w:rsidP="004C625B">
      <w:pPr>
        <w:rPr>
          <w:rFonts w:ascii="Arial" w:hAnsi="Arial" w:cs="Arial"/>
        </w:rPr>
      </w:pPr>
    </w:p>
    <w:p w14:paraId="2D042D91" w14:textId="1454ED85" w:rsidR="00234963" w:rsidRDefault="00234963" w:rsidP="004C625B">
      <w:pPr>
        <w:rPr>
          <w:rFonts w:ascii="Arial" w:hAnsi="Arial" w:cs="Arial"/>
        </w:rPr>
      </w:pPr>
    </w:p>
    <w:p w14:paraId="1928B2A1" w14:textId="49597D84" w:rsidR="00234963" w:rsidRDefault="00234963" w:rsidP="004C625B">
      <w:pPr>
        <w:rPr>
          <w:rFonts w:ascii="Arial" w:hAnsi="Arial" w:cs="Arial"/>
        </w:rPr>
      </w:pPr>
    </w:p>
    <w:p w14:paraId="0930FF2F" w14:textId="37BA5377" w:rsidR="00234963" w:rsidRDefault="00234963" w:rsidP="004C625B">
      <w:pPr>
        <w:rPr>
          <w:rFonts w:ascii="Arial" w:hAnsi="Arial" w:cs="Arial"/>
        </w:rPr>
      </w:pPr>
    </w:p>
    <w:p w14:paraId="0220C836" w14:textId="3EAD7A23" w:rsidR="00234963" w:rsidRDefault="00234963" w:rsidP="004C625B">
      <w:pPr>
        <w:rPr>
          <w:rFonts w:ascii="Arial" w:hAnsi="Arial" w:cs="Arial"/>
        </w:rPr>
      </w:pPr>
    </w:p>
    <w:p w14:paraId="2033653D" w14:textId="6EBF9B71" w:rsidR="00234963" w:rsidRDefault="00234963" w:rsidP="004C625B">
      <w:pPr>
        <w:rPr>
          <w:rFonts w:ascii="Arial" w:hAnsi="Arial" w:cs="Arial"/>
        </w:rPr>
      </w:pPr>
    </w:p>
    <w:p w14:paraId="47BB266D" w14:textId="71BDFE7C" w:rsidR="00234963" w:rsidRDefault="00234963" w:rsidP="004C625B">
      <w:pPr>
        <w:rPr>
          <w:rFonts w:ascii="Arial" w:hAnsi="Arial" w:cs="Arial"/>
        </w:rPr>
      </w:pPr>
    </w:p>
    <w:p w14:paraId="20D8C18D" w14:textId="36860448" w:rsidR="00234963" w:rsidRDefault="00234963" w:rsidP="004C625B">
      <w:pPr>
        <w:rPr>
          <w:rFonts w:ascii="Arial" w:hAnsi="Arial" w:cs="Arial"/>
        </w:rPr>
      </w:pPr>
    </w:p>
    <w:p w14:paraId="4E5F11A0" w14:textId="30340E4D" w:rsidR="00234963" w:rsidRDefault="00234963" w:rsidP="004C625B">
      <w:pPr>
        <w:rPr>
          <w:rFonts w:ascii="Arial" w:hAnsi="Arial" w:cs="Arial"/>
        </w:rPr>
      </w:pPr>
    </w:p>
    <w:p w14:paraId="58157E62" w14:textId="4B9E4A58" w:rsidR="00234963" w:rsidRDefault="00234963" w:rsidP="004C625B">
      <w:pPr>
        <w:rPr>
          <w:rFonts w:ascii="Arial" w:hAnsi="Arial" w:cs="Arial"/>
        </w:rPr>
      </w:pPr>
    </w:p>
    <w:p w14:paraId="1296FC85" w14:textId="45623908" w:rsidR="00234963" w:rsidRDefault="00234963" w:rsidP="004C625B">
      <w:pPr>
        <w:rPr>
          <w:rFonts w:ascii="Arial" w:hAnsi="Arial" w:cs="Arial"/>
        </w:rPr>
      </w:pPr>
    </w:p>
    <w:p w14:paraId="6432C304" w14:textId="0A706BDD" w:rsidR="00234963" w:rsidRDefault="00234963" w:rsidP="004C625B">
      <w:pPr>
        <w:rPr>
          <w:rFonts w:ascii="Arial" w:hAnsi="Arial" w:cs="Arial"/>
        </w:rPr>
      </w:pPr>
    </w:p>
    <w:p w14:paraId="15E6B6FC" w14:textId="4F068FC7" w:rsidR="00234963" w:rsidRDefault="00234963" w:rsidP="004C625B">
      <w:pPr>
        <w:rPr>
          <w:rFonts w:ascii="Arial" w:hAnsi="Arial" w:cs="Arial"/>
        </w:rPr>
      </w:pPr>
    </w:p>
    <w:p w14:paraId="49C6A1E7" w14:textId="643E083D" w:rsidR="00234963" w:rsidRDefault="00234963" w:rsidP="004C625B">
      <w:pPr>
        <w:rPr>
          <w:rFonts w:ascii="Arial" w:hAnsi="Arial" w:cs="Arial"/>
        </w:rPr>
      </w:pPr>
    </w:p>
    <w:p w14:paraId="3ACEE686" w14:textId="2E6E7EC5" w:rsidR="00234963" w:rsidRDefault="00234963" w:rsidP="004C625B">
      <w:pPr>
        <w:rPr>
          <w:rFonts w:ascii="Arial" w:hAnsi="Arial" w:cs="Arial"/>
        </w:rPr>
      </w:pPr>
    </w:p>
    <w:p w14:paraId="6002081B" w14:textId="48FDEB05" w:rsidR="00234963" w:rsidRDefault="00234963" w:rsidP="004C625B">
      <w:pPr>
        <w:rPr>
          <w:rFonts w:ascii="Arial" w:hAnsi="Arial" w:cs="Arial"/>
        </w:rPr>
      </w:pPr>
    </w:p>
    <w:p w14:paraId="502DF848" w14:textId="0E9AB75A" w:rsidR="00234963" w:rsidRDefault="00234963" w:rsidP="004C625B">
      <w:pPr>
        <w:rPr>
          <w:rFonts w:ascii="Arial" w:hAnsi="Arial" w:cs="Arial"/>
        </w:rPr>
      </w:pPr>
    </w:p>
    <w:p w14:paraId="6078BF53" w14:textId="1350C5DF" w:rsidR="00234963" w:rsidRDefault="00234963" w:rsidP="004C625B">
      <w:pPr>
        <w:rPr>
          <w:rFonts w:ascii="Arial" w:hAnsi="Arial" w:cs="Arial"/>
        </w:rPr>
      </w:pPr>
    </w:p>
    <w:p w14:paraId="1CC3B303" w14:textId="1AB73A02" w:rsidR="00234963" w:rsidRDefault="00234963" w:rsidP="004C625B">
      <w:pPr>
        <w:rPr>
          <w:rFonts w:ascii="Arial" w:hAnsi="Arial" w:cs="Arial"/>
        </w:rPr>
      </w:pPr>
    </w:p>
    <w:p w14:paraId="02390FE2" w14:textId="62230A92" w:rsidR="00234963" w:rsidRDefault="00234963" w:rsidP="004C625B">
      <w:pPr>
        <w:rPr>
          <w:rFonts w:ascii="Arial" w:hAnsi="Arial" w:cs="Arial"/>
        </w:rPr>
      </w:pPr>
    </w:p>
    <w:p w14:paraId="75596917" w14:textId="02219756" w:rsidR="00234963" w:rsidRDefault="00234963" w:rsidP="004C625B">
      <w:pPr>
        <w:rPr>
          <w:rFonts w:ascii="Arial" w:hAnsi="Arial" w:cs="Arial"/>
        </w:rPr>
      </w:pPr>
    </w:p>
    <w:p w14:paraId="5DB77B02" w14:textId="62F6E17B" w:rsidR="00234963" w:rsidRDefault="00234963" w:rsidP="004C625B">
      <w:pPr>
        <w:rPr>
          <w:rFonts w:ascii="Arial" w:hAnsi="Arial" w:cs="Arial"/>
        </w:rPr>
      </w:pPr>
    </w:p>
    <w:p w14:paraId="34350FCA" w14:textId="72AB85A2" w:rsidR="00234963" w:rsidRDefault="00234963" w:rsidP="004C625B">
      <w:pPr>
        <w:rPr>
          <w:rFonts w:ascii="Arial" w:hAnsi="Arial" w:cs="Arial"/>
        </w:rPr>
      </w:pPr>
    </w:p>
    <w:p w14:paraId="39327C1B" w14:textId="60CFF325" w:rsidR="00234963" w:rsidRDefault="00234963" w:rsidP="004C625B">
      <w:pPr>
        <w:rPr>
          <w:rFonts w:ascii="Arial" w:hAnsi="Arial" w:cs="Arial"/>
        </w:rPr>
      </w:pPr>
    </w:p>
    <w:p w14:paraId="3CD07C3A" w14:textId="253A9590" w:rsidR="00234963" w:rsidRDefault="00234963" w:rsidP="004C625B">
      <w:pPr>
        <w:rPr>
          <w:rFonts w:ascii="Arial" w:hAnsi="Arial" w:cs="Arial"/>
        </w:rPr>
      </w:pPr>
    </w:p>
    <w:p w14:paraId="53887CA5" w14:textId="2E1B489C" w:rsidR="00234963" w:rsidRDefault="00234963" w:rsidP="004C625B">
      <w:pPr>
        <w:rPr>
          <w:rFonts w:ascii="Arial" w:hAnsi="Arial" w:cs="Arial"/>
        </w:rPr>
      </w:pPr>
    </w:p>
    <w:p w14:paraId="67BD4F54" w14:textId="77777777" w:rsidR="00FC79BB" w:rsidRDefault="00FC79BB" w:rsidP="004C625B">
      <w:pPr>
        <w:rPr>
          <w:rFonts w:ascii="Arial" w:hAnsi="Arial" w:cs="Arial"/>
        </w:rPr>
      </w:pPr>
    </w:p>
    <w:p w14:paraId="1E625B3B" w14:textId="77777777" w:rsidR="00234963" w:rsidRDefault="00234963" w:rsidP="00234963">
      <w:pPr>
        <w:spacing w:after="0" w:line="240" w:lineRule="auto"/>
        <w:ind w:left="-30"/>
        <w:rPr>
          <w:rFonts w:ascii="Arial" w:hAnsi="Arial" w:cs="Arial"/>
        </w:rPr>
      </w:pPr>
    </w:p>
    <w:p w14:paraId="3E52A539" w14:textId="77777777" w:rsidR="00234963" w:rsidRDefault="00234963" w:rsidP="00083FE7">
      <w:pPr>
        <w:pStyle w:val="Normal0"/>
        <w:ind w:left="-30"/>
        <w:rPr>
          <w:rFonts w:ascii="Arial" w:hAnsi="Arial" w:cs="Arial"/>
          <w:b/>
          <w:bCs/>
        </w:rPr>
      </w:pPr>
      <w:r w:rsidRPr="64DDF664">
        <w:rPr>
          <w:rFonts w:ascii="Arial" w:hAnsi="Arial" w:cs="Arial"/>
          <w:b/>
          <w:bCs/>
        </w:rPr>
        <w:lastRenderedPageBreak/>
        <w:t xml:space="preserve">LISTA DE </w:t>
      </w:r>
      <w:r w:rsidRPr="00FC79BB">
        <w:rPr>
          <w:rFonts w:ascii="Arial" w:hAnsi="Arial" w:cs="Arial"/>
          <w:b/>
          <w:bCs/>
        </w:rPr>
        <w:t>ABREVIATURAS</w:t>
      </w:r>
      <w:r w:rsidRPr="64DDF664">
        <w:rPr>
          <w:rFonts w:ascii="Arial" w:hAnsi="Arial" w:cs="Arial"/>
          <w:b/>
          <w:bCs/>
        </w:rPr>
        <w:t xml:space="preserve"> E SIGLAS</w:t>
      </w:r>
    </w:p>
    <w:p w14:paraId="03995DCB" w14:textId="77777777" w:rsidR="00234963" w:rsidRDefault="00234963" w:rsidP="00234963">
      <w:pPr>
        <w:rPr>
          <w:rFonts w:ascii="Calibri" w:eastAsia="Calibri" w:hAnsi="Calibri" w:cs="Calibri"/>
        </w:rPr>
      </w:pPr>
    </w:p>
    <w:p w14:paraId="2DAFDF4F" w14:textId="77777777" w:rsidR="00234963" w:rsidRDefault="00234963" w:rsidP="00234963">
      <w:pPr>
        <w:rPr>
          <w:rFonts w:ascii="Calibri" w:eastAsia="Calibri" w:hAnsi="Calibri" w:cs="Calibri"/>
        </w:rPr>
      </w:pPr>
    </w:p>
    <w:p w14:paraId="4F1693C5" w14:textId="77777777" w:rsidR="00234963" w:rsidRDefault="00234963" w:rsidP="00234963">
      <w:pPr>
        <w:rPr>
          <w:rFonts w:ascii="Arial" w:hAnsi="Arial" w:cs="Arial"/>
          <w:sz w:val="24"/>
          <w:szCs w:val="24"/>
        </w:rPr>
      </w:pPr>
      <w:r w:rsidRPr="64DDF664">
        <w:rPr>
          <w:rFonts w:ascii="Arial" w:hAnsi="Arial" w:cs="Arial"/>
          <w:b/>
          <w:bCs/>
          <w:sz w:val="24"/>
          <w:szCs w:val="24"/>
        </w:rPr>
        <w:t>ABNT</w:t>
      </w:r>
      <w:r w:rsidRPr="64DDF664">
        <w:rPr>
          <w:rFonts w:ascii="Arial" w:hAnsi="Arial" w:cs="Arial"/>
          <w:sz w:val="24"/>
          <w:szCs w:val="24"/>
        </w:rPr>
        <w:t xml:space="preserve"> - Associação Brasileira de Normas Técnicas </w:t>
      </w:r>
    </w:p>
    <w:p w14:paraId="302FBDA4" w14:textId="77777777" w:rsidR="00234963" w:rsidRDefault="00234963" w:rsidP="00234963">
      <w:pPr>
        <w:rPr>
          <w:rFonts w:ascii="Arial" w:hAnsi="Arial" w:cs="Arial"/>
          <w:sz w:val="24"/>
          <w:szCs w:val="24"/>
        </w:rPr>
      </w:pPr>
      <w:r w:rsidRPr="64DDF664">
        <w:rPr>
          <w:rFonts w:ascii="Arial" w:hAnsi="Arial" w:cs="Arial"/>
          <w:b/>
          <w:bCs/>
          <w:sz w:val="24"/>
          <w:szCs w:val="24"/>
        </w:rPr>
        <w:t>NBR</w:t>
      </w:r>
      <w:r w:rsidRPr="64DDF664">
        <w:rPr>
          <w:rFonts w:ascii="Arial" w:hAnsi="Arial" w:cs="Arial"/>
          <w:sz w:val="24"/>
          <w:szCs w:val="24"/>
        </w:rPr>
        <w:t xml:space="preserve"> - Norma Brasileira</w:t>
      </w:r>
    </w:p>
    <w:p w14:paraId="328B0496" w14:textId="77777777" w:rsidR="00234963" w:rsidRDefault="00234963" w:rsidP="00234963">
      <w:pPr>
        <w:rPr>
          <w:rFonts w:ascii="Arial" w:hAnsi="Arial" w:cs="Arial"/>
          <w:sz w:val="24"/>
          <w:szCs w:val="24"/>
        </w:rPr>
      </w:pPr>
      <w:r w:rsidRPr="64DDF664">
        <w:rPr>
          <w:rFonts w:ascii="Arial" w:hAnsi="Arial" w:cs="Arial"/>
          <w:b/>
          <w:bCs/>
          <w:sz w:val="24"/>
          <w:szCs w:val="24"/>
        </w:rPr>
        <w:t>SARS</w:t>
      </w:r>
      <w:r w:rsidRPr="64DDF664">
        <w:rPr>
          <w:rFonts w:ascii="Arial" w:hAnsi="Arial" w:cs="Arial"/>
          <w:sz w:val="24"/>
          <w:szCs w:val="24"/>
        </w:rPr>
        <w:t xml:space="preserve"> - Síndrome respiratória aguda grave</w:t>
      </w:r>
    </w:p>
    <w:p w14:paraId="1A3BB753" w14:textId="77777777" w:rsidR="00234963" w:rsidRDefault="00234963" w:rsidP="00234963">
      <w:pPr>
        <w:rPr>
          <w:rFonts w:ascii="Arial" w:hAnsi="Arial" w:cs="Arial"/>
          <w:sz w:val="24"/>
          <w:szCs w:val="24"/>
        </w:rPr>
      </w:pPr>
      <w:r w:rsidRPr="64DDF664">
        <w:rPr>
          <w:rFonts w:ascii="Arial" w:hAnsi="Arial" w:cs="Arial"/>
          <w:b/>
          <w:bCs/>
          <w:sz w:val="24"/>
          <w:szCs w:val="24"/>
        </w:rPr>
        <w:t>FGV</w:t>
      </w:r>
      <w:r w:rsidRPr="64DDF664">
        <w:rPr>
          <w:rFonts w:ascii="Arial" w:hAnsi="Arial" w:cs="Arial"/>
          <w:sz w:val="24"/>
          <w:szCs w:val="24"/>
        </w:rPr>
        <w:t xml:space="preserve"> - Fundação Getúlio Vargas</w:t>
      </w:r>
    </w:p>
    <w:p w14:paraId="7FF4B3E7" w14:textId="77777777" w:rsidR="00234963" w:rsidRDefault="00234963" w:rsidP="00234963">
      <w:pPr>
        <w:rPr>
          <w:rFonts w:ascii="Arial" w:hAnsi="Arial" w:cs="Arial"/>
          <w:sz w:val="24"/>
          <w:szCs w:val="24"/>
        </w:rPr>
      </w:pPr>
      <w:r w:rsidRPr="64DDF664">
        <w:rPr>
          <w:rFonts w:ascii="Arial" w:hAnsi="Arial" w:cs="Arial"/>
          <w:b/>
          <w:bCs/>
          <w:sz w:val="24"/>
          <w:szCs w:val="24"/>
        </w:rPr>
        <w:t>SQL</w:t>
      </w:r>
      <w:r w:rsidRPr="64DDF664">
        <w:rPr>
          <w:rFonts w:ascii="Arial" w:hAnsi="Arial" w:cs="Arial"/>
          <w:sz w:val="24"/>
          <w:szCs w:val="24"/>
        </w:rPr>
        <w:t xml:space="preserve"> - Standard Query </w:t>
      </w:r>
      <w:proofErr w:type="spellStart"/>
      <w:r w:rsidRPr="64DDF664">
        <w:rPr>
          <w:rFonts w:ascii="Arial" w:hAnsi="Arial" w:cs="Arial"/>
          <w:sz w:val="24"/>
          <w:szCs w:val="24"/>
        </w:rPr>
        <w:t>Language</w:t>
      </w:r>
      <w:proofErr w:type="spellEnd"/>
    </w:p>
    <w:p w14:paraId="69A6B36E" w14:textId="77777777" w:rsidR="00234963" w:rsidRDefault="00234963" w:rsidP="00234963">
      <w:pPr>
        <w:rPr>
          <w:rFonts w:ascii="Arial" w:hAnsi="Arial" w:cs="Arial"/>
          <w:sz w:val="24"/>
          <w:szCs w:val="24"/>
        </w:rPr>
      </w:pPr>
      <w:r w:rsidRPr="64DDF664">
        <w:rPr>
          <w:rFonts w:ascii="Arial" w:hAnsi="Arial" w:cs="Arial"/>
          <w:b/>
          <w:bCs/>
          <w:sz w:val="24"/>
          <w:szCs w:val="24"/>
        </w:rPr>
        <w:t>HTTP</w:t>
      </w:r>
      <w:r w:rsidRPr="64DDF664">
        <w:rPr>
          <w:rFonts w:ascii="Arial" w:hAnsi="Arial" w:cs="Arial"/>
          <w:sz w:val="24"/>
          <w:szCs w:val="24"/>
        </w:rPr>
        <w:t xml:space="preserve"> - Hypertext </w:t>
      </w:r>
      <w:proofErr w:type="spellStart"/>
      <w:r w:rsidRPr="64DDF664">
        <w:rPr>
          <w:rFonts w:ascii="Arial" w:hAnsi="Arial" w:cs="Arial"/>
          <w:sz w:val="24"/>
          <w:szCs w:val="24"/>
        </w:rPr>
        <w:t>Transfer</w:t>
      </w:r>
      <w:proofErr w:type="spellEnd"/>
      <w:r w:rsidRPr="64DDF664">
        <w:rPr>
          <w:rFonts w:ascii="Arial" w:hAnsi="Arial" w:cs="Arial"/>
          <w:sz w:val="24"/>
          <w:szCs w:val="24"/>
        </w:rPr>
        <w:t xml:space="preserve"> </w:t>
      </w:r>
      <w:proofErr w:type="spellStart"/>
      <w:r w:rsidRPr="64DDF664">
        <w:rPr>
          <w:rFonts w:ascii="Arial" w:hAnsi="Arial" w:cs="Arial"/>
          <w:sz w:val="24"/>
          <w:szCs w:val="24"/>
        </w:rPr>
        <w:t>Protocol</w:t>
      </w:r>
      <w:proofErr w:type="spellEnd"/>
    </w:p>
    <w:p w14:paraId="3B3E6F62" w14:textId="77777777" w:rsidR="00234963" w:rsidRDefault="00234963" w:rsidP="00234963">
      <w:pPr>
        <w:rPr>
          <w:rFonts w:ascii="Arial" w:hAnsi="Arial" w:cs="Arial"/>
          <w:sz w:val="24"/>
          <w:szCs w:val="24"/>
        </w:rPr>
      </w:pPr>
      <w:r w:rsidRPr="64DDF664">
        <w:rPr>
          <w:rFonts w:ascii="Arial" w:hAnsi="Arial" w:cs="Arial"/>
          <w:b/>
          <w:bCs/>
          <w:sz w:val="24"/>
          <w:szCs w:val="24"/>
        </w:rPr>
        <w:t>HTML5</w:t>
      </w:r>
      <w:r w:rsidRPr="64DDF664">
        <w:rPr>
          <w:rFonts w:ascii="Arial" w:hAnsi="Arial" w:cs="Arial"/>
          <w:sz w:val="24"/>
          <w:szCs w:val="24"/>
        </w:rPr>
        <w:t xml:space="preserve"> - Hypertext Markup </w:t>
      </w:r>
      <w:proofErr w:type="spellStart"/>
      <w:r w:rsidRPr="64DDF664">
        <w:rPr>
          <w:rFonts w:ascii="Arial" w:hAnsi="Arial" w:cs="Arial"/>
          <w:sz w:val="24"/>
          <w:szCs w:val="24"/>
        </w:rPr>
        <w:t>Language</w:t>
      </w:r>
      <w:proofErr w:type="spellEnd"/>
      <w:r w:rsidRPr="64DDF664">
        <w:rPr>
          <w:rFonts w:ascii="Arial" w:hAnsi="Arial" w:cs="Arial"/>
          <w:sz w:val="24"/>
          <w:szCs w:val="24"/>
        </w:rPr>
        <w:t xml:space="preserve"> - </w:t>
      </w:r>
      <w:proofErr w:type="spellStart"/>
      <w:r w:rsidRPr="64DDF664">
        <w:rPr>
          <w:rFonts w:ascii="Arial" w:hAnsi="Arial" w:cs="Arial"/>
          <w:sz w:val="24"/>
          <w:szCs w:val="24"/>
        </w:rPr>
        <w:t>Version</w:t>
      </w:r>
      <w:proofErr w:type="spellEnd"/>
      <w:r w:rsidRPr="64DDF664">
        <w:rPr>
          <w:rFonts w:ascii="Arial" w:hAnsi="Arial" w:cs="Arial"/>
          <w:sz w:val="24"/>
          <w:szCs w:val="24"/>
        </w:rPr>
        <w:t xml:space="preserve"> 5</w:t>
      </w:r>
    </w:p>
    <w:p w14:paraId="6543D612" w14:textId="77777777" w:rsidR="00234963" w:rsidRDefault="00234963" w:rsidP="00234963">
      <w:pPr>
        <w:rPr>
          <w:rFonts w:ascii="Arial" w:hAnsi="Arial" w:cs="Arial"/>
          <w:sz w:val="24"/>
          <w:szCs w:val="24"/>
        </w:rPr>
      </w:pPr>
      <w:r w:rsidRPr="64DDF664">
        <w:rPr>
          <w:rFonts w:ascii="Arial" w:hAnsi="Arial" w:cs="Arial"/>
          <w:b/>
          <w:bCs/>
          <w:sz w:val="24"/>
          <w:szCs w:val="24"/>
        </w:rPr>
        <w:t>JSON</w:t>
      </w:r>
      <w:r w:rsidRPr="64DDF664">
        <w:rPr>
          <w:rFonts w:ascii="Arial" w:hAnsi="Arial" w:cs="Arial"/>
          <w:sz w:val="24"/>
          <w:szCs w:val="24"/>
        </w:rPr>
        <w:t xml:space="preserve"> - </w:t>
      </w:r>
      <w:proofErr w:type="spellStart"/>
      <w:r w:rsidRPr="64DDF664">
        <w:rPr>
          <w:rFonts w:ascii="Arial" w:hAnsi="Arial" w:cs="Arial"/>
          <w:sz w:val="24"/>
          <w:szCs w:val="24"/>
        </w:rPr>
        <w:t>JavaScript</w:t>
      </w:r>
      <w:proofErr w:type="spellEnd"/>
      <w:r w:rsidRPr="64DDF664">
        <w:rPr>
          <w:rFonts w:ascii="Arial" w:hAnsi="Arial" w:cs="Arial"/>
          <w:sz w:val="24"/>
          <w:szCs w:val="24"/>
        </w:rPr>
        <w:t xml:space="preserve"> </w:t>
      </w:r>
      <w:proofErr w:type="spellStart"/>
      <w:r w:rsidRPr="64DDF664">
        <w:rPr>
          <w:rFonts w:ascii="Arial" w:hAnsi="Arial" w:cs="Arial"/>
          <w:sz w:val="24"/>
          <w:szCs w:val="24"/>
        </w:rPr>
        <w:t>Object</w:t>
      </w:r>
      <w:proofErr w:type="spellEnd"/>
      <w:r w:rsidRPr="64DDF664">
        <w:rPr>
          <w:rFonts w:ascii="Arial" w:hAnsi="Arial" w:cs="Arial"/>
          <w:sz w:val="24"/>
          <w:szCs w:val="24"/>
        </w:rPr>
        <w:t xml:space="preserve"> </w:t>
      </w:r>
      <w:proofErr w:type="spellStart"/>
      <w:r w:rsidRPr="64DDF664">
        <w:rPr>
          <w:rFonts w:ascii="Arial" w:hAnsi="Arial" w:cs="Arial"/>
          <w:sz w:val="24"/>
          <w:szCs w:val="24"/>
        </w:rPr>
        <w:t>Notation</w:t>
      </w:r>
      <w:proofErr w:type="spellEnd"/>
    </w:p>
    <w:p w14:paraId="0E48D5E7" w14:textId="767857B6" w:rsidR="00234963" w:rsidRDefault="00234963" w:rsidP="004C625B">
      <w:pPr>
        <w:rPr>
          <w:rFonts w:ascii="Arial" w:hAnsi="Arial" w:cs="Arial"/>
        </w:rPr>
      </w:pPr>
    </w:p>
    <w:p w14:paraId="01C9E5E5" w14:textId="6EEBE592" w:rsidR="00234963" w:rsidRDefault="00234963" w:rsidP="004C625B">
      <w:pPr>
        <w:rPr>
          <w:rFonts w:ascii="Arial" w:hAnsi="Arial" w:cs="Arial"/>
        </w:rPr>
      </w:pPr>
    </w:p>
    <w:p w14:paraId="6AD30A72" w14:textId="5AEFBB7C" w:rsidR="00234963" w:rsidRDefault="00234963" w:rsidP="004C625B">
      <w:pPr>
        <w:rPr>
          <w:rFonts w:ascii="Arial" w:hAnsi="Arial" w:cs="Arial"/>
        </w:rPr>
      </w:pPr>
    </w:p>
    <w:p w14:paraId="39F86109" w14:textId="11FE918E" w:rsidR="00234963" w:rsidRDefault="00234963" w:rsidP="004C625B">
      <w:pPr>
        <w:rPr>
          <w:rFonts w:ascii="Arial" w:hAnsi="Arial" w:cs="Arial"/>
        </w:rPr>
      </w:pPr>
    </w:p>
    <w:p w14:paraId="6E229F84" w14:textId="5D5B4CCC" w:rsidR="00234963" w:rsidRDefault="00234963" w:rsidP="004C625B">
      <w:pPr>
        <w:rPr>
          <w:rFonts w:ascii="Arial" w:hAnsi="Arial" w:cs="Arial"/>
        </w:rPr>
      </w:pPr>
    </w:p>
    <w:p w14:paraId="129E0BD9" w14:textId="464285E4" w:rsidR="00234963" w:rsidRDefault="00234963" w:rsidP="004C625B">
      <w:pPr>
        <w:rPr>
          <w:rFonts w:ascii="Arial" w:hAnsi="Arial" w:cs="Arial"/>
        </w:rPr>
      </w:pPr>
    </w:p>
    <w:p w14:paraId="01175047" w14:textId="4909FCF4" w:rsidR="00234963" w:rsidRDefault="00234963" w:rsidP="004C625B">
      <w:pPr>
        <w:rPr>
          <w:rFonts w:ascii="Arial" w:hAnsi="Arial" w:cs="Arial"/>
        </w:rPr>
      </w:pPr>
    </w:p>
    <w:p w14:paraId="1F3A05B1" w14:textId="43C3BD2A" w:rsidR="00234963" w:rsidRDefault="00234963" w:rsidP="004C625B">
      <w:pPr>
        <w:rPr>
          <w:rFonts w:ascii="Arial" w:hAnsi="Arial" w:cs="Arial"/>
        </w:rPr>
      </w:pPr>
    </w:p>
    <w:p w14:paraId="473CCE06" w14:textId="42AF79E3" w:rsidR="00234963" w:rsidRDefault="00234963" w:rsidP="004C625B">
      <w:pPr>
        <w:rPr>
          <w:rFonts w:ascii="Arial" w:hAnsi="Arial" w:cs="Arial"/>
        </w:rPr>
      </w:pPr>
    </w:p>
    <w:p w14:paraId="60E3DFBE" w14:textId="2C7B4DC9" w:rsidR="00234963" w:rsidRDefault="00234963" w:rsidP="004C625B">
      <w:pPr>
        <w:rPr>
          <w:rFonts w:ascii="Arial" w:hAnsi="Arial" w:cs="Arial"/>
        </w:rPr>
      </w:pPr>
    </w:p>
    <w:p w14:paraId="1163DAA2" w14:textId="6BFFB609" w:rsidR="00234963" w:rsidRDefault="00234963" w:rsidP="004C625B">
      <w:pPr>
        <w:rPr>
          <w:rFonts w:ascii="Arial" w:hAnsi="Arial" w:cs="Arial"/>
        </w:rPr>
      </w:pPr>
    </w:p>
    <w:p w14:paraId="4BF77B11" w14:textId="58A98CBC" w:rsidR="00234963" w:rsidRDefault="00234963" w:rsidP="004C625B">
      <w:pPr>
        <w:rPr>
          <w:rFonts w:ascii="Arial" w:hAnsi="Arial" w:cs="Arial"/>
        </w:rPr>
      </w:pPr>
    </w:p>
    <w:p w14:paraId="7B88F923" w14:textId="2BE50C68" w:rsidR="00234963" w:rsidRDefault="00234963" w:rsidP="004C625B">
      <w:pPr>
        <w:rPr>
          <w:rFonts w:ascii="Arial" w:hAnsi="Arial" w:cs="Arial"/>
        </w:rPr>
      </w:pPr>
    </w:p>
    <w:p w14:paraId="0D19B273" w14:textId="32A62994" w:rsidR="00234963" w:rsidRDefault="00234963" w:rsidP="004C625B">
      <w:pPr>
        <w:rPr>
          <w:rFonts w:ascii="Arial" w:hAnsi="Arial" w:cs="Arial"/>
        </w:rPr>
      </w:pPr>
    </w:p>
    <w:p w14:paraId="2B95D887" w14:textId="24D0FC4A" w:rsidR="00234963" w:rsidRDefault="00234963" w:rsidP="004C625B">
      <w:pPr>
        <w:rPr>
          <w:rFonts w:ascii="Arial" w:hAnsi="Arial" w:cs="Arial"/>
        </w:rPr>
      </w:pPr>
    </w:p>
    <w:p w14:paraId="006B5F5B" w14:textId="3F12F429" w:rsidR="00234963" w:rsidRDefault="00234963" w:rsidP="004C625B">
      <w:pPr>
        <w:rPr>
          <w:rFonts w:ascii="Arial" w:hAnsi="Arial" w:cs="Arial"/>
        </w:rPr>
      </w:pPr>
    </w:p>
    <w:p w14:paraId="552DB072" w14:textId="77777777" w:rsidR="00FC79BB" w:rsidRDefault="00FC79BB" w:rsidP="004C625B">
      <w:pPr>
        <w:rPr>
          <w:rFonts w:ascii="Arial" w:hAnsi="Arial" w:cs="Arial"/>
        </w:rPr>
      </w:pPr>
    </w:p>
    <w:p w14:paraId="5E530432" w14:textId="5388B0C4" w:rsidR="00234963" w:rsidRDefault="00234963" w:rsidP="004C625B">
      <w:pPr>
        <w:rPr>
          <w:rFonts w:ascii="Arial" w:hAnsi="Arial" w:cs="Arial"/>
        </w:rPr>
      </w:pPr>
    </w:p>
    <w:p w14:paraId="3DF21E7A" w14:textId="4301743A" w:rsidR="00234963" w:rsidRDefault="00234963" w:rsidP="004C625B">
      <w:pPr>
        <w:rPr>
          <w:rFonts w:ascii="Arial" w:hAnsi="Arial" w:cs="Arial"/>
        </w:rPr>
      </w:pPr>
    </w:p>
    <w:p w14:paraId="29D49EA7" w14:textId="1A55B227" w:rsidR="00234963" w:rsidRDefault="00234963" w:rsidP="004C625B">
      <w:pPr>
        <w:rPr>
          <w:rFonts w:ascii="Arial" w:hAnsi="Arial" w:cs="Arial"/>
        </w:rPr>
      </w:pPr>
    </w:p>
    <w:p w14:paraId="64A04AD9" w14:textId="77777777" w:rsidR="00234963" w:rsidRPr="007A3720" w:rsidRDefault="00234963" w:rsidP="004C625B">
      <w:pPr>
        <w:rPr>
          <w:rFonts w:ascii="Arial" w:hAnsi="Arial" w:cs="Arial"/>
        </w:rPr>
      </w:pPr>
      <w:commentRangeStart w:id="6"/>
    </w:p>
    <w:p w14:paraId="35199D39" w14:textId="77777777" w:rsidR="00EE5D97" w:rsidRPr="007A3720" w:rsidRDefault="00EE5D97" w:rsidP="00EE5D97">
      <w:pPr>
        <w:pStyle w:val="Normal0"/>
        <w:ind w:left="-30"/>
        <w:jc w:val="center"/>
        <w:rPr>
          <w:rFonts w:ascii="Arial" w:hAnsi="Arial" w:cs="Arial"/>
          <w:b/>
          <w:bCs/>
        </w:rPr>
      </w:pPr>
      <w:r w:rsidRPr="007A3720">
        <w:rPr>
          <w:rFonts w:ascii="Arial" w:hAnsi="Arial" w:cs="Arial"/>
          <w:b/>
          <w:bCs/>
        </w:rPr>
        <w:lastRenderedPageBreak/>
        <w:t>SUMÁRIO</w:t>
      </w:r>
    </w:p>
    <w:p w14:paraId="0515ABD7" w14:textId="77777777" w:rsidR="00EE5D97" w:rsidRPr="007A3720" w:rsidRDefault="00EE5D97" w:rsidP="00011EBA">
      <w:pPr>
        <w:pStyle w:val="Normal0"/>
        <w:rPr>
          <w:rFonts w:ascii="Arial" w:hAnsi="Arial" w:cs="Arial"/>
          <w:b/>
          <w:bCs/>
        </w:rPr>
      </w:pPr>
    </w:p>
    <w:sdt>
      <w:sdtPr>
        <w:id w:val="1557261706"/>
        <w:docPartObj>
          <w:docPartGallery w:val="Table of Contents"/>
          <w:docPartUnique/>
        </w:docPartObj>
      </w:sdtPr>
      <w:sdtEndPr/>
      <w:sdtContent>
        <w:p w14:paraId="593E1865" w14:textId="77CAFE6C" w:rsidR="00B94660" w:rsidRPr="00B94660" w:rsidRDefault="1EC50E84">
          <w:pPr>
            <w:pStyle w:val="Sumrio1"/>
            <w:tabs>
              <w:tab w:val="right" w:leader="dot" w:pos="9061"/>
            </w:tabs>
            <w:rPr>
              <w:rFonts w:ascii="Arial" w:eastAsiaTheme="minorEastAsia" w:hAnsi="Arial" w:cs="Arial"/>
              <w:b w:val="0"/>
              <w:bCs w:val="0"/>
              <w:caps w:val="0"/>
              <w:noProof/>
              <w:sz w:val="24"/>
              <w:szCs w:val="24"/>
              <w:lang w:eastAsia="pt-BR"/>
            </w:rPr>
          </w:pPr>
          <w:r w:rsidRPr="00B94660">
            <w:rPr>
              <w:rFonts w:ascii="Arial" w:hAnsi="Arial" w:cs="Arial"/>
              <w:sz w:val="24"/>
              <w:szCs w:val="24"/>
            </w:rPr>
            <w:fldChar w:fldCharType="begin"/>
          </w:r>
          <w:r w:rsidRPr="00B94660">
            <w:rPr>
              <w:rFonts w:ascii="Arial" w:hAnsi="Arial" w:cs="Arial"/>
              <w:sz w:val="24"/>
              <w:szCs w:val="24"/>
            </w:rPr>
            <w:instrText>TOC \o \z \u \h</w:instrText>
          </w:r>
          <w:r w:rsidRPr="00B94660">
            <w:rPr>
              <w:rFonts w:ascii="Arial" w:hAnsi="Arial" w:cs="Arial"/>
              <w:sz w:val="24"/>
              <w:szCs w:val="24"/>
            </w:rPr>
            <w:fldChar w:fldCharType="separate"/>
          </w:r>
          <w:hyperlink w:anchor="_Toc103425186" w:history="1">
            <w:r w:rsidR="00B94660" w:rsidRPr="00B94660">
              <w:rPr>
                <w:rStyle w:val="Hyperlink"/>
                <w:rFonts w:ascii="Arial" w:hAnsi="Arial" w:cs="Arial"/>
                <w:noProof/>
                <w:sz w:val="24"/>
                <w:szCs w:val="24"/>
              </w:rPr>
              <w:t>1.INTRODUÇÃO</w:t>
            </w:r>
            <w:r w:rsidR="00B94660" w:rsidRPr="00B94660">
              <w:rPr>
                <w:rFonts w:ascii="Arial" w:hAnsi="Arial" w:cs="Arial"/>
                <w:noProof/>
                <w:webHidden/>
                <w:sz w:val="24"/>
                <w:szCs w:val="24"/>
              </w:rPr>
              <w:tab/>
            </w:r>
            <w:r w:rsidR="00B94660" w:rsidRPr="00B94660">
              <w:rPr>
                <w:rFonts w:ascii="Arial" w:hAnsi="Arial" w:cs="Arial"/>
                <w:noProof/>
                <w:webHidden/>
                <w:sz w:val="24"/>
                <w:szCs w:val="24"/>
              </w:rPr>
              <w:fldChar w:fldCharType="begin"/>
            </w:r>
            <w:r w:rsidR="00B94660" w:rsidRPr="00B94660">
              <w:rPr>
                <w:rFonts w:ascii="Arial" w:hAnsi="Arial" w:cs="Arial"/>
                <w:noProof/>
                <w:webHidden/>
                <w:sz w:val="24"/>
                <w:szCs w:val="24"/>
              </w:rPr>
              <w:instrText xml:space="preserve"> PAGEREF _Toc103425186 \h </w:instrText>
            </w:r>
            <w:r w:rsidR="00B94660" w:rsidRPr="00B94660">
              <w:rPr>
                <w:rFonts w:ascii="Arial" w:hAnsi="Arial" w:cs="Arial"/>
                <w:noProof/>
                <w:webHidden/>
                <w:sz w:val="24"/>
                <w:szCs w:val="24"/>
              </w:rPr>
            </w:r>
            <w:r w:rsidR="00B94660" w:rsidRPr="00B94660">
              <w:rPr>
                <w:rFonts w:ascii="Arial" w:hAnsi="Arial" w:cs="Arial"/>
                <w:noProof/>
                <w:webHidden/>
                <w:sz w:val="24"/>
                <w:szCs w:val="24"/>
              </w:rPr>
              <w:fldChar w:fldCharType="separate"/>
            </w:r>
            <w:r w:rsidR="00B94660" w:rsidRPr="00B94660">
              <w:rPr>
                <w:rFonts w:ascii="Arial" w:hAnsi="Arial" w:cs="Arial"/>
                <w:noProof/>
                <w:webHidden/>
                <w:sz w:val="24"/>
                <w:szCs w:val="24"/>
              </w:rPr>
              <w:t>1</w:t>
            </w:r>
            <w:r w:rsidR="00B94660" w:rsidRPr="00B94660">
              <w:rPr>
                <w:rFonts w:ascii="Arial" w:hAnsi="Arial" w:cs="Arial"/>
                <w:noProof/>
                <w:webHidden/>
                <w:sz w:val="24"/>
                <w:szCs w:val="24"/>
              </w:rPr>
              <w:fldChar w:fldCharType="end"/>
            </w:r>
          </w:hyperlink>
        </w:p>
        <w:p w14:paraId="3E3ABB59" w14:textId="15C67A29" w:rsidR="00B94660" w:rsidRPr="00B94660" w:rsidRDefault="00B94660">
          <w:pPr>
            <w:pStyle w:val="Sumrio1"/>
            <w:tabs>
              <w:tab w:val="right" w:leader="dot" w:pos="9061"/>
            </w:tabs>
            <w:rPr>
              <w:rFonts w:ascii="Arial" w:eastAsiaTheme="minorEastAsia" w:hAnsi="Arial" w:cs="Arial"/>
              <w:b w:val="0"/>
              <w:bCs w:val="0"/>
              <w:caps w:val="0"/>
              <w:noProof/>
              <w:sz w:val="24"/>
              <w:szCs w:val="24"/>
              <w:lang w:eastAsia="pt-BR"/>
            </w:rPr>
          </w:pPr>
          <w:hyperlink w:anchor="_Toc103425187" w:history="1">
            <w:r w:rsidRPr="00B94660">
              <w:rPr>
                <w:rStyle w:val="Hyperlink"/>
                <w:rFonts w:ascii="Arial" w:hAnsi="Arial" w:cs="Arial"/>
                <w:noProof/>
                <w:sz w:val="24"/>
                <w:szCs w:val="24"/>
              </w:rPr>
              <w:t>2. OBJETIVOS</w:t>
            </w:r>
            <w:r w:rsidRPr="00B94660">
              <w:rPr>
                <w:rFonts w:ascii="Arial" w:hAnsi="Arial" w:cs="Arial"/>
                <w:noProof/>
                <w:webHidden/>
                <w:sz w:val="24"/>
                <w:szCs w:val="24"/>
              </w:rPr>
              <w:tab/>
            </w:r>
            <w:r w:rsidRPr="00B94660">
              <w:rPr>
                <w:rFonts w:ascii="Arial" w:hAnsi="Arial" w:cs="Arial"/>
                <w:noProof/>
                <w:webHidden/>
                <w:sz w:val="24"/>
                <w:szCs w:val="24"/>
              </w:rPr>
              <w:fldChar w:fldCharType="begin"/>
            </w:r>
            <w:r w:rsidRPr="00B94660">
              <w:rPr>
                <w:rFonts w:ascii="Arial" w:hAnsi="Arial" w:cs="Arial"/>
                <w:noProof/>
                <w:webHidden/>
                <w:sz w:val="24"/>
                <w:szCs w:val="24"/>
              </w:rPr>
              <w:instrText xml:space="preserve"> PAGEREF _Toc103425187 \h </w:instrText>
            </w:r>
            <w:r w:rsidRPr="00B94660">
              <w:rPr>
                <w:rFonts w:ascii="Arial" w:hAnsi="Arial" w:cs="Arial"/>
                <w:noProof/>
                <w:webHidden/>
                <w:sz w:val="24"/>
                <w:szCs w:val="24"/>
              </w:rPr>
            </w:r>
            <w:r w:rsidRPr="00B94660">
              <w:rPr>
                <w:rFonts w:ascii="Arial" w:hAnsi="Arial" w:cs="Arial"/>
                <w:noProof/>
                <w:webHidden/>
                <w:sz w:val="24"/>
                <w:szCs w:val="24"/>
              </w:rPr>
              <w:fldChar w:fldCharType="separate"/>
            </w:r>
            <w:r w:rsidRPr="00B94660">
              <w:rPr>
                <w:rFonts w:ascii="Arial" w:hAnsi="Arial" w:cs="Arial"/>
                <w:noProof/>
                <w:webHidden/>
                <w:sz w:val="24"/>
                <w:szCs w:val="24"/>
              </w:rPr>
              <w:t>3</w:t>
            </w:r>
            <w:r w:rsidRPr="00B94660">
              <w:rPr>
                <w:rFonts w:ascii="Arial" w:hAnsi="Arial" w:cs="Arial"/>
                <w:noProof/>
                <w:webHidden/>
                <w:sz w:val="24"/>
                <w:szCs w:val="24"/>
              </w:rPr>
              <w:fldChar w:fldCharType="end"/>
            </w:r>
          </w:hyperlink>
        </w:p>
        <w:p w14:paraId="6E322B4F" w14:textId="12BB2D5B" w:rsidR="00B94660" w:rsidRPr="00B94660" w:rsidRDefault="00B94660" w:rsidP="00B94660">
          <w:pPr>
            <w:pStyle w:val="Sumrio2"/>
            <w:ind w:left="0"/>
            <w:rPr>
              <w:rFonts w:ascii="Arial" w:eastAsiaTheme="minorEastAsia" w:hAnsi="Arial" w:cs="Arial"/>
              <w:smallCaps w:val="0"/>
              <w:lang w:eastAsia="pt-BR"/>
            </w:rPr>
          </w:pPr>
          <w:hyperlink w:anchor="_Toc103425188" w:history="1">
            <w:r w:rsidRPr="00B94660">
              <w:rPr>
                <w:rStyle w:val="Hyperlink"/>
                <w:rFonts w:ascii="Arial" w:hAnsi="Arial" w:cs="Arial"/>
              </w:rPr>
              <w:t>2.1 Objetivo geral</w:t>
            </w:r>
            <w:r w:rsidRPr="00B94660">
              <w:rPr>
                <w:rFonts w:ascii="Arial" w:hAnsi="Arial" w:cs="Arial"/>
                <w:webHidden/>
              </w:rPr>
              <w:tab/>
            </w:r>
            <w:r w:rsidRPr="00B94660">
              <w:rPr>
                <w:rFonts w:ascii="Arial" w:hAnsi="Arial" w:cs="Arial"/>
                <w:webHidden/>
              </w:rPr>
              <w:fldChar w:fldCharType="begin"/>
            </w:r>
            <w:r w:rsidRPr="00B94660">
              <w:rPr>
                <w:rFonts w:ascii="Arial" w:hAnsi="Arial" w:cs="Arial"/>
                <w:webHidden/>
              </w:rPr>
              <w:instrText xml:space="preserve"> PAGEREF _Toc103425188 \h </w:instrText>
            </w:r>
            <w:r w:rsidRPr="00B94660">
              <w:rPr>
                <w:rFonts w:ascii="Arial" w:hAnsi="Arial" w:cs="Arial"/>
                <w:webHidden/>
              </w:rPr>
            </w:r>
            <w:r w:rsidRPr="00B94660">
              <w:rPr>
                <w:rFonts w:ascii="Arial" w:hAnsi="Arial" w:cs="Arial"/>
                <w:webHidden/>
              </w:rPr>
              <w:fldChar w:fldCharType="separate"/>
            </w:r>
            <w:r w:rsidRPr="00B94660">
              <w:rPr>
                <w:rFonts w:ascii="Arial" w:hAnsi="Arial" w:cs="Arial"/>
                <w:webHidden/>
              </w:rPr>
              <w:t>3</w:t>
            </w:r>
            <w:r w:rsidRPr="00B94660">
              <w:rPr>
                <w:rFonts w:ascii="Arial" w:hAnsi="Arial" w:cs="Arial"/>
                <w:webHidden/>
              </w:rPr>
              <w:fldChar w:fldCharType="end"/>
            </w:r>
          </w:hyperlink>
        </w:p>
        <w:p w14:paraId="15B457B5" w14:textId="2E9C5B54" w:rsidR="00B94660" w:rsidRPr="00B94660" w:rsidRDefault="00B94660" w:rsidP="00B94660">
          <w:pPr>
            <w:pStyle w:val="Sumrio2"/>
            <w:ind w:left="0"/>
            <w:rPr>
              <w:rFonts w:ascii="Arial" w:eastAsiaTheme="minorEastAsia" w:hAnsi="Arial" w:cs="Arial"/>
              <w:smallCaps w:val="0"/>
              <w:lang w:eastAsia="pt-BR"/>
            </w:rPr>
          </w:pPr>
          <w:hyperlink w:anchor="_Toc103425189" w:history="1">
            <w:r w:rsidRPr="00B94660">
              <w:rPr>
                <w:rStyle w:val="Hyperlink"/>
                <w:rFonts w:ascii="Arial" w:hAnsi="Arial" w:cs="Arial"/>
              </w:rPr>
              <w:t>2.2 Objetivos específicos</w:t>
            </w:r>
            <w:r w:rsidRPr="00B94660">
              <w:rPr>
                <w:rFonts w:ascii="Arial" w:hAnsi="Arial" w:cs="Arial"/>
                <w:webHidden/>
              </w:rPr>
              <w:tab/>
            </w:r>
            <w:r w:rsidRPr="00B94660">
              <w:rPr>
                <w:rFonts w:ascii="Arial" w:hAnsi="Arial" w:cs="Arial"/>
                <w:webHidden/>
              </w:rPr>
              <w:fldChar w:fldCharType="begin"/>
            </w:r>
            <w:r w:rsidRPr="00B94660">
              <w:rPr>
                <w:rFonts w:ascii="Arial" w:hAnsi="Arial" w:cs="Arial"/>
                <w:webHidden/>
              </w:rPr>
              <w:instrText xml:space="preserve"> PAGEREF _Toc103425189 \h </w:instrText>
            </w:r>
            <w:r w:rsidRPr="00B94660">
              <w:rPr>
                <w:rFonts w:ascii="Arial" w:hAnsi="Arial" w:cs="Arial"/>
                <w:webHidden/>
              </w:rPr>
            </w:r>
            <w:r w:rsidRPr="00B94660">
              <w:rPr>
                <w:rFonts w:ascii="Arial" w:hAnsi="Arial" w:cs="Arial"/>
                <w:webHidden/>
              </w:rPr>
              <w:fldChar w:fldCharType="separate"/>
            </w:r>
            <w:r w:rsidRPr="00B94660">
              <w:rPr>
                <w:rFonts w:ascii="Arial" w:hAnsi="Arial" w:cs="Arial"/>
                <w:webHidden/>
              </w:rPr>
              <w:t>3</w:t>
            </w:r>
            <w:r w:rsidRPr="00B94660">
              <w:rPr>
                <w:rFonts w:ascii="Arial" w:hAnsi="Arial" w:cs="Arial"/>
                <w:webHidden/>
              </w:rPr>
              <w:fldChar w:fldCharType="end"/>
            </w:r>
          </w:hyperlink>
        </w:p>
        <w:p w14:paraId="429584B5" w14:textId="33148706" w:rsidR="00B94660" w:rsidRPr="00B94660" w:rsidRDefault="00B94660" w:rsidP="00B94660">
          <w:pPr>
            <w:pStyle w:val="Sumrio2"/>
            <w:ind w:left="0"/>
            <w:rPr>
              <w:rFonts w:ascii="Arial" w:eastAsiaTheme="minorEastAsia" w:hAnsi="Arial" w:cs="Arial"/>
              <w:smallCaps w:val="0"/>
              <w:lang w:eastAsia="pt-BR"/>
            </w:rPr>
          </w:pPr>
          <w:hyperlink w:anchor="_Toc103425190" w:history="1">
            <w:r w:rsidRPr="00B94660">
              <w:rPr>
                <w:rStyle w:val="Hyperlink"/>
                <w:rFonts w:ascii="Arial" w:hAnsi="Arial" w:cs="Arial"/>
              </w:rPr>
              <w:t>2.3. Justificativa e delimitação do problema</w:t>
            </w:r>
            <w:r w:rsidRPr="00B94660">
              <w:rPr>
                <w:rFonts w:ascii="Arial" w:hAnsi="Arial" w:cs="Arial"/>
                <w:webHidden/>
              </w:rPr>
              <w:tab/>
            </w:r>
            <w:r w:rsidRPr="00B94660">
              <w:rPr>
                <w:rFonts w:ascii="Arial" w:hAnsi="Arial" w:cs="Arial"/>
                <w:webHidden/>
              </w:rPr>
              <w:fldChar w:fldCharType="begin"/>
            </w:r>
            <w:r w:rsidRPr="00B94660">
              <w:rPr>
                <w:rFonts w:ascii="Arial" w:hAnsi="Arial" w:cs="Arial"/>
                <w:webHidden/>
              </w:rPr>
              <w:instrText xml:space="preserve"> PAGEREF _Toc103425190 \h </w:instrText>
            </w:r>
            <w:r w:rsidRPr="00B94660">
              <w:rPr>
                <w:rFonts w:ascii="Arial" w:hAnsi="Arial" w:cs="Arial"/>
                <w:webHidden/>
              </w:rPr>
            </w:r>
            <w:r w:rsidRPr="00B94660">
              <w:rPr>
                <w:rFonts w:ascii="Arial" w:hAnsi="Arial" w:cs="Arial"/>
                <w:webHidden/>
              </w:rPr>
              <w:fldChar w:fldCharType="separate"/>
            </w:r>
            <w:r w:rsidRPr="00B94660">
              <w:rPr>
                <w:rFonts w:ascii="Arial" w:hAnsi="Arial" w:cs="Arial"/>
                <w:webHidden/>
              </w:rPr>
              <w:t>4</w:t>
            </w:r>
            <w:r w:rsidRPr="00B94660">
              <w:rPr>
                <w:rFonts w:ascii="Arial" w:hAnsi="Arial" w:cs="Arial"/>
                <w:webHidden/>
              </w:rPr>
              <w:fldChar w:fldCharType="end"/>
            </w:r>
          </w:hyperlink>
        </w:p>
        <w:p w14:paraId="7D10F84E" w14:textId="3A53761F" w:rsidR="00B94660" w:rsidRPr="00B94660" w:rsidRDefault="00B94660">
          <w:pPr>
            <w:pStyle w:val="Sumrio1"/>
            <w:tabs>
              <w:tab w:val="right" w:leader="dot" w:pos="9061"/>
            </w:tabs>
            <w:rPr>
              <w:rFonts w:ascii="Arial" w:eastAsiaTheme="minorEastAsia" w:hAnsi="Arial" w:cs="Arial"/>
              <w:b w:val="0"/>
              <w:bCs w:val="0"/>
              <w:caps w:val="0"/>
              <w:noProof/>
              <w:sz w:val="24"/>
              <w:szCs w:val="24"/>
              <w:lang w:eastAsia="pt-BR"/>
            </w:rPr>
          </w:pPr>
          <w:hyperlink w:anchor="_Toc103425191" w:history="1">
            <w:r w:rsidRPr="00B94660">
              <w:rPr>
                <w:rStyle w:val="Hyperlink"/>
                <w:rFonts w:ascii="Arial" w:hAnsi="Arial" w:cs="Arial"/>
                <w:noProof/>
                <w:sz w:val="24"/>
                <w:szCs w:val="24"/>
              </w:rPr>
              <w:t>3. FUNDAMENTAÇÃO TEÓRICA</w:t>
            </w:r>
            <w:r w:rsidRPr="00B94660">
              <w:rPr>
                <w:rFonts w:ascii="Arial" w:hAnsi="Arial" w:cs="Arial"/>
                <w:noProof/>
                <w:webHidden/>
                <w:sz w:val="24"/>
                <w:szCs w:val="24"/>
              </w:rPr>
              <w:tab/>
            </w:r>
            <w:r w:rsidRPr="00B94660">
              <w:rPr>
                <w:rFonts w:ascii="Arial" w:hAnsi="Arial" w:cs="Arial"/>
                <w:noProof/>
                <w:webHidden/>
                <w:sz w:val="24"/>
                <w:szCs w:val="24"/>
              </w:rPr>
              <w:fldChar w:fldCharType="begin"/>
            </w:r>
            <w:r w:rsidRPr="00B94660">
              <w:rPr>
                <w:rFonts w:ascii="Arial" w:hAnsi="Arial" w:cs="Arial"/>
                <w:noProof/>
                <w:webHidden/>
                <w:sz w:val="24"/>
                <w:szCs w:val="24"/>
              </w:rPr>
              <w:instrText xml:space="preserve"> PAGEREF _Toc103425191 \h </w:instrText>
            </w:r>
            <w:r w:rsidRPr="00B94660">
              <w:rPr>
                <w:rFonts w:ascii="Arial" w:hAnsi="Arial" w:cs="Arial"/>
                <w:noProof/>
                <w:webHidden/>
                <w:sz w:val="24"/>
                <w:szCs w:val="24"/>
              </w:rPr>
            </w:r>
            <w:r w:rsidRPr="00B94660">
              <w:rPr>
                <w:rFonts w:ascii="Arial" w:hAnsi="Arial" w:cs="Arial"/>
                <w:noProof/>
                <w:webHidden/>
                <w:sz w:val="24"/>
                <w:szCs w:val="24"/>
              </w:rPr>
              <w:fldChar w:fldCharType="separate"/>
            </w:r>
            <w:r w:rsidRPr="00B94660">
              <w:rPr>
                <w:rFonts w:ascii="Arial" w:hAnsi="Arial" w:cs="Arial"/>
                <w:noProof/>
                <w:webHidden/>
                <w:sz w:val="24"/>
                <w:szCs w:val="24"/>
              </w:rPr>
              <w:t>4</w:t>
            </w:r>
            <w:r w:rsidRPr="00B94660">
              <w:rPr>
                <w:rFonts w:ascii="Arial" w:hAnsi="Arial" w:cs="Arial"/>
                <w:noProof/>
                <w:webHidden/>
                <w:sz w:val="24"/>
                <w:szCs w:val="24"/>
              </w:rPr>
              <w:fldChar w:fldCharType="end"/>
            </w:r>
          </w:hyperlink>
        </w:p>
        <w:p w14:paraId="0F12BF66" w14:textId="3FD28AAC" w:rsidR="00B94660" w:rsidRPr="00B94660" w:rsidRDefault="00B94660" w:rsidP="00B94660">
          <w:pPr>
            <w:pStyle w:val="Sumrio2"/>
            <w:ind w:left="0"/>
            <w:rPr>
              <w:rFonts w:ascii="Arial" w:eastAsiaTheme="minorEastAsia" w:hAnsi="Arial" w:cs="Arial"/>
              <w:smallCaps w:val="0"/>
              <w:lang w:eastAsia="pt-BR"/>
            </w:rPr>
          </w:pPr>
          <w:hyperlink w:anchor="_Toc103425192" w:history="1">
            <w:r w:rsidRPr="00B94660">
              <w:rPr>
                <w:rStyle w:val="Hyperlink"/>
                <w:rFonts w:ascii="Arial" w:hAnsi="Arial" w:cs="Arial"/>
              </w:rPr>
              <w:t>3.1 O Setor de Beleza</w:t>
            </w:r>
            <w:r w:rsidRPr="00B94660">
              <w:rPr>
                <w:rFonts w:ascii="Arial" w:hAnsi="Arial" w:cs="Arial"/>
                <w:webHidden/>
              </w:rPr>
              <w:tab/>
            </w:r>
            <w:r w:rsidRPr="00B94660">
              <w:rPr>
                <w:rFonts w:ascii="Arial" w:hAnsi="Arial" w:cs="Arial"/>
                <w:webHidden/>
              </w:rPr>
              <w:fldChar w:fldCharType="begin"/>
            </w:r>
            <w:r w:rsidRPr="00B94660">
              <w:rPr>
                <w:rFonts w:ascii="Arial" w:hAnsi="Arial" w:cs="Arial"/>
                <w:webHidden/>
              </w:rPr>
              <w:instrText xml:space="preserve"> PAGEREF _Toc103425192 \h </w:instrText>
            </w:r>
            <w:r w:rsidRPr="00B94660">
              <w:rPr>
                <w:rFonts w:ascii="Arial" w:hAnsi="Arial" w:cs="Arial"/>
                <w:webHidden/>
              </w:rPr>
            </w:r>
            <w:r w:rsidRPr="00B94660">
              <w:rPr>
                <w:rFonts w:ascii="Arial" w:hAnsi="Arial" w:cs="Arial"/>
                <w:webHidden/>
              </w:rPr>
              <w:fldChar w:fldCharType="separate"/>
            </w:r>
            <w:r w:rsidRPr="00B94660">
              <w:rPr>
                <w:rFonts w:ascii="Arial" w:hAnsi="Arial" w:cs="Arial"/>
                <w:webHidden/>
              </w:rPr>
              <w:t>4</w:t>
            </w:r>
            <w:r w:rsidRPr="00B94660">
              <w:rPr>
                <w:rFonts w:ascii="Arial" w:hAnsi="Arial" w:cs="Arial"/>
                <w:webHidden/>
              </w:rPr>
              <w:fldChar w:fldCharType="end"/>
            </w:r>
          </w:hyperlink>
        </w:p>
        <w:p w14:paraId="5D4577A8" w14:textId="146AAB45" w:rsidR="00B94660" w:rsidRPr="00B94660" w:rsidRDefault="00B94660" w:rsidP="00B94660">
          <w:pPr>
            <w:pStyle w:val="Sumrio2"/>
            <w:ind w:left="0"/>
            <w:rPr>
              <w:rFonts w:ascii="Arial" w:eastAsiaTheme="minorEastAsia" w:hAnsi="Arial" w:cs="Arial"/>
              <w:smallCaps w:val="0"/>
              <w:lang w:eastAsia="pt-BR"/>
            </w:rPr>
          </w:pPr>
          <w:hyperlink w:anchor="_Toc103425193" w:history="1">
            <w:r w:rsidRPr="00B94660">
              <w:rPr>
                <w:rStyle w:val="Hyperlink"/>
                <w:rFonts w:ascii="Arial" w:hAnsi="Arial" w:cs="Arial"/>
              </w:rPr>
              <w:t>3.2 As empresas do mercado estético e a economia brasileira</w:t>
            </w:r>
            <w:r w:rsidRPr="00B94660">
              <w:rPr>
                <w:rFonts w:ascii="Arial" w:hAnsi="Arial" w:cs="Arial"/>
                <w:webHidden/>
              </w:rPr>
              <w:tab/>
            </w:r>
            <w:r w:rsidRPr="00B94660">
              <w:rPr>
                <w:rFonts w:ascii="Arial" w:hAnsi="Arial" w:cs="Arial"/>
                <w:webHidden/>
              </w:rPr>
              <w:fldChar w:fldCharType="begin"/>
            </w:r>
            <w:r w:rsidRPr="00B94660">
              <w:rPr>
                <w:rFonts w:ascii="Arial" w:hAnsi="Arial" w:cs="Arial"/>
                <w:webHidden/>
              </w:rPr>
              <w:instrText xml:space="preserve"> PAGEREF _Toc103425193 \h </w:instrText>
            </w:r>
            <w:r w:rsidRPr="00B94660">
              <w:rPr>
                <w:rFonts w:ascii="Arial" w:hAnsi="Arial" w:cs="Arial"/>
                <w:webHidden/>
              </w:rPr>
            </w:r>
            <w:r w:rsidRPr="00B94660">
              <w:rPr>
                <w:rFonts w:ascii="Arial" w:hAnsi="Arial" w:cs="Arial"/>
                <w:webHidden/>
              </w:rPr>
              <w:fldChar w:fldCharType="separate"/>
            </w:r>
            <w:r w:rsidRPr="00B94660">
              <w:rPr>
                <w:rFonts w:ascii="Arial" w:hAnsi="Arial" w:cs="Arial"/>
                <w:webHidden/>
              </w:rPr>
              <w:t>5</w:t>
            </w:r>
            <w:r w:rsidRPr="00B94660">
              <w:rPr>
                <w:rFonts w:ascii="Arial" w:hAnsi="Arial" w:cs="Arial"/>
                <w:webHidden/>
              </w:rPr>
              <w:fldChar w:fldCharType="end"/>
            </w:r>
          </w:hyperlink>
        </w:p>
        <w:p w14:paraId="4D0C4C6F" w14:textId="20895FC1" w:rsidR="00B94660" w:rsidRPr="00B94660" w:rsidRDefault="00B94660" w:rsidP="00B94660">
          <w:pPr>
            <w:pStyle w:val="Sumrio2"/>
            <w:ind w:left="0"/>
            <w:rPr>
              <w:rFonts w:ascii="Arial" w:eastAsiaTheme="minorEastAsia" w:hAnsi="Arial" w:cs="Arial"/>
              <w:smallCaps w:val="0"/>
              <w:lang w:eastAsia="pt-BR"/>
            </w:rPr>
          </w:pPr>
          <w:hyperlink w:anchor="_Toc103425194" w:history="1">
            <w:r w:rsidRPr="00B94660">
              <w:rPr>
                <w:rStyle w:val="Hyperlink"/>
                <w:rFonts w:ascii="Arial" w:hAnsi="Arial" w:cs="Arial"/>
              </w:rPr>
              <w:t>3.3 A tecnologia</w:t>
            </w:r>
            <w:r w:rsidRPr="00B94660">
              <w:rPr>
                <w:rFonts w:ascii="Arial" w:hAnsi="Arial" w:cs="Arial"/>
                <w:webHidden/>
              </w:rPr>
              <w:tab/>
            </w:r>
            <w:r w:rsidRPr="00B94660">
              <w:rPr>
                <w:rFonts w:ascii="Arial" w:hAnsi="Arial" w:cs="Arial"/>
                <w:webHidden/>
              </w:rPr>
              <w:fldChar w:fldCharType="begin"/>
            </w:r>
            <w:r w:rsidRPr="00B94660">
              <w:rPr>
                <w:rFonts w:ascii="Arial" w:hAnsi="Arial" w:cs="Arial"/>
                <w:webHidden/>
              </w:rPr>
              <w:instrText xml:space="preserve"> PAGEREF _Toc103425194 \h </w:instrText>
            </w:r>
            <w:r w:rsidRPr="00B94660">
              <w:rPr>
                <w:rFonts w:ascii="Arial" w:hAnsi="Arial" w:cs="Arial"/>
                <w:webHidden/>
              </w:rPr>
            </w:r>
            <w:r w:rsidRPr="00B94660">
              <w:rPr>
                <w:rFonts w:ascii="Arial" w:hAnsi="Arial" w:cs="Arial"/>
                <w:webHidden/>
              </w:rPr>
              <w:fldChar w:fldCharType="separate"/>
            </w:r>
            <w:r w:rsidRPr="00B94660">
              <w:rPr>
                <w:rFonts w:ascii="Arial" w:hAnsi="Arial" w:cs="Arial"/>
                <w:webHidden/>
              </w:rPr>
              <w:t>6</w:t>
            </w:r>
            <w:r w:rsidRPr="00B94660">
              <w:rPr>
                <w:rFonts w:ascii="Arial" w:hAnsi="Arial" w:cs="Arial"/>
                <w:webHidden/>
              </w:rPr>
              <w:fldChar w:fldCharType="end"/>
            </w:r>
          </w:hyperlink>
        </w:p>
        <w:p w14:paraId="6BDD2772" w14:textId="112C03C0" w:rsidR="00B94660" w:rsidRPr="00B94660" w:rsidRDefault="00B94660" w:rsidP="00B94660">
          <w:pPr>
            <w:pStyle w:val="Sumrio2"/>
            <w:ind w:left="0"/>
            <w:rPr>
              <w:rFonts w:ascii="Arial" w:eastAsiaTheme="minorEastAsia" w:hAnsi="Arial" w:cs="Arial"/>
              <w:smallCaps w:val="0"/>
              <w:lang w:eastAsia="pt-BR"/>
            </w:rPr>
          </w:pPr>
          <w:hyperlink w:anchor="_Toc103425195" w:history="1">
            <w:r w:rsidRPr="00B94660">
              <w:rPr>
                <w:rStyle w:val="Hyperlink"/>
                <w:rFonts w:ascii="Arial" w:hAnsi="Arial" w:cs="Arial"/>
              </w:rPr>
              <w:t>3.4 O pós pandemia e o setor de salão de beleza</w:t>
            </w:r>
            <w:r w:rsidRPr="00B94660">
              <w:rPr>
                <w:rFonts w:ascii="Arial" w:hAnsi="Arial" w:cs="Arial"/>
                <w:webHidden/>
              </w:rPr>
              <w:tab/>
            </w:r>
            <w:r w:rsidRPr="00B94660">
              <w:rPr>
                <w:rFonts w:ascii="Arial" w:hAnsi="Arial" w:cs="Arial"/>
                <w:webHidden/>
              </w:rPr>
              <w:fldChar w:fldCharType="begin"/>
            </w:r>
            <w:r w:rsidRPr="00B94660">
              <w:rPr>
                <w:rFonts w:ascii="Arial" w:hAnsi="Arial" w:cs="Arial"/>
                <w:webHidden/>
              </w:rPr>
              <w:instrText xml:space="preserve"> PAGEREF _Toc103425195 \h </w:instrText>
            </w:r>
            <w:r w:rsidRPr="00B94660">
              <w:rPr>
                <w:rFonts w:ascii="Arial" w:hAnsi="Arial" w:cs="Arial"/>
                <w:webHidden/>
              </w:rPr>
            </w:r>
            <w:r w:rsidRPr="00B94660">
              <w:rPr>
                <w:rFonts w:ascii="Arial" w:hAnsi="Arial" w:cs="Arial"/>
                <w:webHidden/>
              </w:rPr>
              <w:fldChar w:fldCharType="separate"/>
            </w:r>
            <w:r w:rsidRPr="00B94660">
              <w:rPr>
                <w:rFonts w:ascii="Arial" w:hAnsi="Arial" w:cs="Arial"/>
                <w:webHidden/>
              </w:rPr>
              <w:t>7</w:t>
            </w:r>
            <w:r w:rsidRPr="00B94660">
              <w:rPr>
                <w:rFonts w:ascii="Arial" w:hAnsi="Arial" w:cs="Arial"/>
                <w:webHidden/>
              </w:rPr>
              <w:fldChar w:fldCharType="end"/>
            </w:r>
          </w:hyperlink>
        </w:p>
        <w:p w14:paraId="1E3F3A8D" w14:textId="056CB193" w:rsidR="00B94660" w:rsidRPr="00B94660" w:rsidRDefault="00B94660">
          <w:pPr>
            <w:pStyle w:val="Sumrio1"/>
            <w:tabs>
              <w:tab w:val="right" w:leader="dot" w:pos="9061"/>
            </w:tabs>
            <w:rPr>
              <w:rFonts w:ascii="Arial" w:eastAsiaTheme="minorEastAsia" w:hAnsi="Arial" w:cs="Arial"/>
              <w:b w:val="0"/>
              <w:bCs w:val="0"/>
              <w:caps w:val="0"/>
              <w:noProof/>
              <w:sz w:val="24"/>
              <w:szCs w:val="24"/>
              <w:lang w:eastAsia="pt-BR"/>
            </w:rPr>
          </w:pPr>
          <w:hyperlink w:anchor="_Toc103425196" w:history="1">
            <w:r w:rsidRPr="00B94660">
              <w:rPr>
                <w:rStyle w:val="Hyperlink"/>
                <w:rFonts w:ascii="Arial" w:hAnsi="Arial" w:cs="Arial"/>
                <w:noProof/>
                <w:sz w:val="24"/>
                <w:szCs w:val="24"/>
              </w:rPr>
              <w:t>4. METODOLOGIAS EMPREGADAS</w:t>
            </w:r>
            <w:r w:rsidRPr="00B94660">
              <w:rPr>
                <w:rFonts w:ascii="Arial" w:hAnsi="Arial" w:cs="Arial"/>
                <w:noProof/>
                <w:webHidden/>
                <w:sz w:val="24"/>
                <w:szCs w:val="24"/>
              </w:rPr>
              <w:tab/>
            </w:r>
            <w:r w:rsidRPr="00B94660">
              <w:rPr>
                <w:rFonts w:ascii="Arial" w:hAnsi="Arial" w:cs="Arial"/>
                <w:noProof/>
                <w:webHidden/>
                <w:sz w:val="24"/>
                <w:szCs w:val="24"/>
              </w:rPr>
              <w:fldChar w:fldCharType="begin"/>
            </w:r>
            <w:r w:rsidRPr="00B94660">
              <w:rPr>
                <w:rFonts w:ascii="Arial" w:hAnsi="Arial" w:cs="Arial"/>
                <w:noProof/>
                <w:webHidden/>
                <w:sz w:val="24"/>
                <w:szCs w:val="24"/>
              </w:rPr>
              <w:instrText xml:space="preserve"> PAGEREF _Toc103425196 \h </w:instrText>
            </w:r>
            <w:r w:rsidRPr="00B94660">
              <w:rPr>
                <w:rFonts w:ascii="Arial" w:hAnsi="Arial" w:cs="Arial"/>
                <w:noProof/>
                <w:webHidden/>
                <w:sz w:val="24"/>
                <w:szCs w:val="24"/>
              </w:rPr>
            </w:r>
            <w:r w:rsidRPr="00B94660">
              <w:rPr>
                <w:rFonts w:ascii="Arial" w:hAnsi="Arial" w:cs="Arial"/>
                <w:noProof/>
                <w:webHidden/>
                <w:sz w:val="24"/>
                <w:szCs w:val="24"/>
              </w:rPr>
              <w:fldChar w:fldCharType="separate"/>
            </w:r>
            <w:r w:rsidRPr="00B94660">
              <w:rPr>
                <w:rFonts w:ascii="Arial" w:hAnsi="Arial" w:cs="Arial"/>
                <w:noProof/>
                <w:webHidden/>
                <w:sz w:val="24"/>
                <w:szCs w:val="24"/>
              </w:rPr>
              <w:t>8</w:t>
            </w:r>
            <w:r w:rsidRPr="00B94660">
              <w:rPr>
                <w:rFonts w:ascii="Arial" w:hAnsi="Arial" w:cs="Arial"/>
                <w:noProof/>
                <w:webHidden/>
                <w:sz w:val="24"/>
                <w:szCs w:val="24"/>
              </w:rPr>
              <w:fldChar w:fldCharType="end"/>
            </w:r>
          </w:hyperlink>
        </w:p>
        <w:p w14:paraId="7AB5E9B1" w14:textId="6AED1707" w:rsidR="00B94660" w:rsidRPr="00B94660" w:rsidRDefault="00B94660">
          <w:pPr>
            <w:pStyle w:val="Sumrio1"/>
            <w:tabs>
              <w:tab w:val="right" w:leader="dot" w:pos="9061"/>
            </w:tabs>
            <w:rPr>
              <w:rFonts w:ascii="Arial" w:eastAsiaTheme="minorEastAsia" w:hAnsi="Arial" w:cs="Arial"/>
              <w:b w:val="0"/>
              <w:bCs w:val="0"/>
              <w:caps w:val="0"/>
              <w:noProof/>
              <w:sz w:val="24"/>
              <w:szCs w:val="24"/>
              <w:lang w:eastAsia="pt-BR"/>
            </w:rPr>
          </w:pPr>
          <w:hyperlink w:anchor="_Toc103425197" w:history="1">
            <w:r w:rsidRPr="00B94660">
              <w:rPr>
                <w:rStyle w:val="Hyperlink"/>
                <w:rFonts w:ascii="Arial" w:hAnsi="Arial" w:cs="Arial"/>
                <w:noProof/>
                <w:sz w:val="24"/>
                <w:szCs w:val="24"/>
              </w:rPr>
              <w:t>REFERÊNCIAS</w:t>
            </w:r>
            <w:r w:rsidRPr="00B94660">
              <w:rPr>
                <w:rFonts w:ascii="Arial" w:hAnsi="Arial" w:cs="Arial"/>
                <w:noProof/>
                <w:webHidden/>
                <w:sz w:val="24"/>
                <w:szCs w:val="24"/>
              </w:rPr>
              <w:tab/>
            </w:r>
            <w:r w:rsidRPr="00B94660">
              <w:rPr>
                <w:rFonts w:ascii="Arial" w:hAnsi="Arial" w:cs="Arial"/>
                <w:noProof/>
                <w:webHidden/>
                <w:sz w:val="24"/>
                <w:szCs w:val="24"/>
              </w:rPr>
              <w:fldChar w:fldCharType="begin"/>
            </w:r>
            <w:r w:rsidRPr="00B94660">
              <w:rPr>
                <w:rFonts w:ascii="Arial" w:hAnsi="Arial" w:cs="Arial"/>
                <w:noProof/>
                <w:webHidden/>
                <w:sz w:val="24"/>
                <w:szCs w:val="24"/>
              </w:rPr>
              <w:instrText xml:space="preserve"> PAGEREF _Toc103425197 \h </w:instrText>
            </w:r>
            <w:r w:rsidRPr="00B94660">
              <w:rPr>
                <w:rFonts w:ascii="Arial" w:hAnsi="Arial" w:cs="Arial"/>
                <w:noProof/>
                <w:webHidden/>
                <w:sz w:val="24"/>
                <w:szCs w:val="24"/>
              </w:rPr>
            </w:r>
            <w:r w:rsidRPr="00B94660">
              <w:rPr>
                <w:rFonts w:ascii="Arial" w:hAnsi="Arial" w:cs="Arial"/>
                <w:noProof/>
                <w:webHidden/>
                <w:sz w:val="24"/>
                <w:szCs w:val="24"/>
              </w:rPr>
              <w:fldChar w:fldCharType="separate"/>
            </w:r>
            <w:r w:rsidRPr="00B94660">
              <w:rPr>
                <w:rFonts w:ascii="Arial" w:hAnsi="Arial" w:cs="Arial"/>
                <w:noProof/>
                <w:webHidden/>
                <w:sz w:val="24"/>
                <w:szCs w:val="24"/>
              </w:rPr>
              <w:t>11</w:t>
            </w:r>
            <w:r w:rsidRPr="00B94660">
              <w:rPr>
                <w:rFonts w:ascii="Arial" w:hAnsi="Arial" w:cs="Arial"/>
                <w:noProof/>
                <w:webHidden/>
                <w:sz w:val="24"/>
                <w:szCs w:val="24"/>
              </w:rPr>
              <w:fldChar w:fldCharType="end"/>
            </w:r>
          </w:hyperlink>
        </w:p>
        <w:p w14:paraId="035CCE17" w14:textId="2FD32D87" w:rsidR="1EC50E84" w:rsidRDefault="1EC50E84">
          <w:pPr>
            <w:pStyle w:val="Sumrio1"/>
            <w:tabs>
              <w:tab w:val="right" w:leader="dot" w:pos="9060"/>
            </w:tabs>
            <w:rPr>
              <w:rFonts w:ascii="Calibri" w:hAnsi="Calibri" w:cs="Calibri"/>
              <w:b w:val="0"/>
              <w:bCs w:val="0"/>
            </w:rPr>
            <w:pPrChange w:id="7" w:author="Patricia Nakazawa Siqueira" w:date="2022-05-10T15:58:00Z">
              <w:pPr/>
            </w:pPrChange>
          </w:pPr>
          <w:r w:rsidRPr="00B94660">
            <w:rPr>
              <w:rFonts w:ascii="Arial" w:hAnsi="Arial" w:cs="Arial"/>
              <w:sz w:val="24"/>
              <w:szCs w:val="24"/>
            </w:rPr>
            <w:fldChar w:fldCharType="end"/>
          </w:r>
        </w:p>
      </w:sdtContent>
    </w:sdt>
    <w:p w14:paraId="4B9E565D" w14:textId="5A40D2ED" w:rsidR="00EC0225" w:rsidRPr="007A3720" w:rsidRDefault="00EE5D97" w:rsidP="00EC0225">
      <w:pPr>
        <w:pStyle w:val="Normal0"/>
        <w:spacing w:line="360" w:lineRule="auto"/>
        <w:ind w:left="-30"/>
        <w:jc w:val="both"/>
        <w:rPr>
          <w:rFonts w:ascii="Arial" w:hAnsi="Arial" w:cs="Arial"/>
          <w:b/>
          <w:bCs/>
          <w:sz w:val="28"/>
          <w:szCs w:val="28"/>
        </w:rPr>
      </w:pPr>
      <w:commentRangeStart w:id="8"/>
      <w:commentRangeEnd w:id="8"/>
      <w:r>
        <w:rPr>
          <w:rStyle w:val="Refdecomentrio"/>
        </w:rPr>
        <w:commentReference w:id="8"/>
      </w:r>
    </w:p>
    <w:p w14:paraId="1584CED4" w14:textId="397FE019" w:rsidR="00EC0225" w:rsidRPr="007A3720" w:rsidRDefault="00EC0225" w:rsidP="64DDF664">
      <w:pPr>
        <w:pStyle w:val="Normal0"/>
        <w:spacing w:after="240" w:line="360" w:lineRule="auto"/>
        <w:ind w:left="-30"/>
        <w:jc w:val="both"/>
        <w:rPr>
          <w:b/>
          <w:bCs/>
        </w:rPr>
      </w:pPr>
    </w:p>
    <w:p w14:paraId="311B1676" w14:textId="2B6A2CEC" w:rsidR="00EC0225" w:rsidRPr="007A3720" w:rsidRDefault="00EC0225" w:rsidP="64DDF664">
      <w:pPr>
        <w:pStyle w:val="Normal0"/>
        <w:spacing w:after="240" w:line="360" w:lineRule="auto"/>
        <w:ind w:left="-30"/>
        <w:jc w:val="both"/>
        <w:rPr>
          <w:b/>
          <w:bCs/>
        </w:rPr>
      </w:pPr>
    </w:p>
    <w:p w14:paraId="223123B1" w14:textId="568B639A" w:rsidR="00EC0225" w:rsidRPr="007A3720" w:rsidRDefault="00EC0225" w:rsidP="64DDF664">
      <w:pPr>
        <w:pStyle w:val="Normal0"/>
        <w:spacing w:after="240" w:line="360" w:lineRule="auto"/>
        <w:ind w:left="-30"/>
        <w:jc w:val="both"/>
        <w:rPr>
          <w:b/>
          <w:bCs/>
        </w:rPr>
      </w:pPr>
    </w:p>
    <w:p w14:paraId="38DA1EF9" w14:textId="0A45A2F1" w:rsidR="00EC0225" w:rsidRPr="007A3720" w:rsidRDefault="00EC0225" w:rsidP="64DDF664">
      <w:pPr>
        <w:pStyle w:val="Normal0"/>
        <w:spacing w:after="240" w:line="360" w:lineRule="auto"/>
        <w:ind w:left="-30"/>
        <w:jc w:val="both"/>
        <w:rPr>
          <w:b/>
          <w:bCs/>
        </w:rPr>
      </w:pPr>
    </w:p>
    <w:p w14:paraId="27F50AE8" w14:textId="490162A0" w:rsidR="00EC0225" w:rsidRPr="007A3720" w:rsidRDefault="00EC0225" w:rsidP="64DDF664">
      <w:pPr>
        <w:pStyle w:val="Normal0"/>
        <w:spacing w:after="240" w:line="360" w:lineRule="auto"/>
        <w:ind w:left="-30"/>
        <w:jc w:val="both"/>
        <w:rPr>
          <w:b/>
          <w:bCs/>
        </w:rPr>
      </w:pPr>
    </w:p>
    <w:p w14:paraId="48C783EF" w14:textId="7079A6C3" w:rsidR="00EC0225" w:rsidRPr="007A3720" w:rsidRDefault="00EC0225" w:rsidP="64DDF664">
      <w:pPr>
        <w:pStyle w:val="Normal0"/>
        <w:spacing w:after="240" w:line="360" w:lineRule="auto"/>
        <w:ind w:left="-30"/>
        <w:jc w:val="both"/>
        <w:rPr>
          <w:b/>
          <w:bCs/>
        </w:rPr>
      </w:pPr>
    </w:p>
    <w:p w14:paraId="1D34F5EC" w14:textId="03074CE7" w:rsidR="00EC0225" w:rsidRPr="007A3720" w:rsidRDefault="00EC0225" w:rsidP="64DDF664">
      <w:pPr>
        <w:pStyle w:val="Normal0"/>
        <w:spacing w:after="240" w:line="360" w:lineRule="auto"/>
        <w:ind w:left="-30"/>
        <w:jc w:val="both"/>
        <w:rPr>
          <w:b/>
          <w:bCs/>
        </w:rPr>
      </w:pPr>
    </w:p>
    <w:p w14:paraId="028660F2" w14:textId="3D93A001" w:rsidR="00EC0225" w:rsidRPr="007A3720" w:rsidRDefault="00EC0225" w:rsidP="64DDF664">
      <w:pPr>
        <w:pStyle w:val="Normal0"/>
        <w:spacing w:after="240" w:line="360" w:lineRule="auto"/>
        <w:ind w:left="-30"/>
        <w:jc w:val="both"/>
        <w:rPr>
          <w:b/>
          <w:bCs/>
        </w:rPr>
      </w:pPr>
    </w:p>
    <w:p w14:paraId="76E43657" w14:textId="0F2D4E3E" w:rsidR="00EC0225" w:rsidRPr="007A3720" w:rsidRDefault="00EC0225" w:rsidP="64DDF664">
      <w:pPr>
        <w:pStyle w:val="Normal0"/>
        <w:spacing w:after="240" w:line="360" w:lineRule="auto"/>
        <w:ind w:left="-30"/>
        <w:jc w:val="both"/>
        <w:rPr>
          <w:b/>
          <w:bCs/>
        </w:rPr>
      </w:pPr>
    </w:p>
    <w:p w14:paraId="320978D3" w14:textId="553449CD" w:rsidR="00EC0225" w:rsidRPr="007A3720" w:rsidRDefault="00EC0225" w:rsidP="64DDF664">
      <w:pPr>
        <w:pStyle w:val="Normal0"/>
        <w:spacing w:after="240" w:line="360" w:lineRule="auto"/>
        <w:ind w:left="-30"/>
        <w:jc w:val="both"/>
        <w:rPr>
          <w:b/>
          <w:bCs/>
        </w:rPr>
      </w:pPr>
    </w:p>
    <w:commentRangeEnd w:id="6"/>
    <w:p w14:paraId="11B773DC" w14:textId="54A71223" w:rsidR="00EC0225" w:rsidRPr="007A3720" w:rsidRDefault="00813AF7" w:rsidP="64DDF664">
      <w:pPr>
        <w:pStyle w:val="Normal0"/>
        <w:spacing w:after="240" w:line="360" w:lineRule="auto"/>
        <w:ind w:left="-30"/>
        <w:jc w:val="both"/>
        <w:rPr>
          <w:b/>
          <w:bCs/>
        </w:rPr>
      </w:pPr>
      <w:r>
        <w:rPr>
          <w:rStyle w:val="Refdecomentrio"/>
          <w:rFonts w:asciiTheme="minorHAnsi" w:eastAsiaTheme="minorHAnsi" w:hAnsiTheme="minorHAnsi" w:cstheme="minorBidi"/>
          <w:lang w:eastAsia="en-US"/>
        </w:rPr>
        <w:commentReference w:id="6"/>
      </w:r>
    </w:p>
    <w:p w14:paraId="64ED9EDA" w14:textId="502D7A9A" w:rsidR="00EC0225" w:rsidRPr="007A3720" w:rsidRDefault="00EC0225" w:rsidP="1EC50E84">
      <w:pPr>
        <w:pStyle w:val="Ttulo1"/>
        <w:spacing w:after="240"/>
        <w:rPr>
          <w:bCs/>
        </w:rPr>
        <w:sectPr w:rsidR="00EC0225" w:rsidRPr="007A3720" w:rsidSect="00EC0225">
          <w:headerReference w:type="default" r:id="rId16"/>
          <w:footerReference w:type="default" r:id="rId17"/>
          <w:headerReference w:type="first" r:id="rId18"/>
          <w:footerReference w:type="first" r:id="rId19"/>
          <w:pgSz w:w="11906" w:h="16838"/>
          <w:pgMar w:top="1701" w:right="1134" w:bottom="1134" w:left="1701" w:header="709" w:footer="709" w:gutter="0"/>
          <w:cols w:space="708"/>
          <w:titlePg/>
          <w:docGrid w:linePitch="360"/>
        </w:sectPr>
      </w:pPr>
    </w:p>
    <w:p w14:paraId="3DE77CC6" w14:textId="3F4E9E25" w:rsidR="6C2DE850" w:rsidRDefault="6C2DE850" w:rsidP="1EC50E84">
      <w:pPr>
        <w:pStyle w:val="Ttulo1"/>
        <w:spacing w:after="240"/>
        <w:rPr>
          <w:rFonts w:ascii="Arial" w:hAnsi="Arial" w:cs="Arial"/>
        </w:rPr>
      </w:pPr>
      <w:bookmarkStart w:id="9" w:name="_Toc103425186"/>
      <w:r w:rsidRPr="3E7B0583">
        <w:rPr>
          <w:rFonts w:ascii="Arial" w:hAnsi="Arial" w:cs="Arial"/>
        </w:rPr>
        <w:lastRenderedPageBreak/>
        <w:t>1.I</w:t>
      </w:r>
      <w:r w:rsidR="7E85D11B" w:rsidRPr="3E7B0583">
        <w:rPr>
          <w:rFonts w:ascii="Arial" w:hAnsi="Arial" w:cs="Arial"/>
        </w:rPr>
        <w:t>NTRODUÇÃO</w:t>
      </w:r>
      <w:bookmarkEnd w:id="9"/>
    </w:p>
    <w:p w14:paraId="346154CD" w14:textId="0E950046" w:rsidR="1EC50E84" w:rsidRDefault="03E48AEB" w:rsidP="1EC50E84">
      <w:pPr>
        <w:spacing w:line="360" w:lineRule="auto"/>
        <w:ind w:firstLine="567"/>
        <w:jc w:val="both"/>
        <w:rPr>
          <w:rFonts w:ascii="Arial" w:hAnsi="Arial" w:cs="Arial"/>
          <w:sz w:val="24"/>
          <w:szCs w:val="24"/>
        </w:rPr>
      </w:pPr>
      <w:commentRangeStart w:id="10"/>
      <w:commentRangeStart w:id="11"/>
      <w:r w:rsidRPr="64DDF664">
        <w:rPr>
          <w:rFonts w:ascii="Arial" w:hAnsi="Arial" w:cs="Arial"/>
          <w:sz w:val="24"/>
          <w:szCs w:val="24"/>
        </w:rPr>
        <w:t xml:space="preserve">Segundo pesquisa publicada em abril de 2020 pelo site da Forbes, o setor de beleza é um dos que mais cresceram nos últimos anos, o Brasil é o quarto maior mercado de beleza e cuidados pessoais no mundo. </w:t>
      </w:r>
      <w:commentRangeEnd w:id="10"/>
      <w:r w:rsidR="1EC50E84">
        <w:rPr>
          <w:rStyle w:val="Refdecomentrio"/>
        </w:rPr>
        <w:commentReference w:id="10"/>
      </w:r>
      <w:commentRangeEnd w:id="11"/>
      <w:r w:rsidR="1EC50E84">
        <w:rPr>
          <w:rStyle w:val="Refdecomentrio"/>
        </w:rPr>
        <w:commentReference w:id="11"/>
      </w:r>
    </w:p>
    <w:p w14:paraId="1C895C65" w14:textId="739DE75F" w:rsidR="64DDF664" w:rsidRDefault="64DDF664" w:rsidP="64DDF664">
      <w:pPr>
        <w:spacing w:after="0" w:line="240" w:lineRule="auto"/>
        <w:ind w:firstLine="567"/>
        <w:jc w:val="center"/>
        <w:rPr>
          <w:rFonts w:ascii="Arial" w:eastAsia="Arial" w:hAnsi="Arial" w:cs="Arial"/>
          <w:sz w:val="24"/>
          <w:szCs w:val="24"/>
        </w:rPr>
      </w:pPr>
      <w:r w:rsidRPr="64DDF664">
        <w:rPr>
          <w:rFonts w:ascii="Arial" w:eastAsia="Arial" w:hAnsi="Arial" w:cs="Arial"/>
          <w:b/>
          <w:bCs/>
          <w:sz w:val="24"/>
          <w:szCs w:val="24"/>
        </w:rPr>
        <w:t>Gráfico 1</w:t>
      </w:r>
      <w:r w:rsidRPr="64DDF664">
        <w:rPr>
          <w:rFonts w:ascii="Arial" w:eastAsia="Arial" w:hAnsi="Arial" w:cs="Arial"/>
          <w:sz w:val="24"/>
          <w:szCs w:val="24"/>
        </w:rPr>
        <w:t xml:space="preserve"> – Mercado Internacional de Beleza</w:t>
      </w:r>
    </w:p>
    <w:p w14:paraId="1DD03256" w14:textId="17DFAAAB" w:rsidR="64DDF664" w:rsidRDefault="64DDF664" w:rsidP="64DDF664">
      <w:pPr>
        <w:spacing w:after="0" w:line="240" w:lineRule="auto"/>
        <w:ind w:firstLine="567"/>
        <w:jc w:val="center"/>
      </w:pPr>
      <w:r>
        <w:rPr>
          <w:noProof/>
        </w:rPr>
        <w:drawing>
          <wp:inline distT="0" distB="0" distL="0" distR="0" wp14:anchorId="3124F446" wp14:editId="4E62FE75">
            <wp:extent cx="4572000" cy="3105150"/>
            <wp:effectExtent l="0" t="0" r="0" b="0"/>
            <wp:docPr id="2087066222" name="Imagem 2087066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3105150"/>
                    </a:xfrm>
                    <a:prstGeom prst="rect">
                      <a:avLst/>
                    </a:prstGeom>
                  </pic:spPr>
                </pic:pic>
              </a:graphicData>
            </a:graphic>
          </wp:inline>
        </w:drawing>
      </w:r>
    </w:p>
    <w:p w14:paraId="00141F99" w14:textId="1C7CC20F" w:rsidR="64DDF664" w:rsidRDefault="64DDF664" w:rsidP="64DDF664">
      <w:pPr>
        <w:spacing w:after="0" w:line="240" w:lineRule="auto"/>
        <w:ind w:firstLine="567"/>
        <w:jc w:val="center"/>
        <w:rPr>
          <w:rFonts w:ascii="Calibri" w:eastAsia="Calibri" w:hAnsi="Calibri" w:cs="Calibri"/>
        </w:rPr>
      </w:pPr>
      <w:r w:rsidRPr="64DDF664">
        <w:rPr>
          <w:rFonts w:ascii="Calibri" w:eastAsia="Calibri" w:hAnsi="Calibri" w:cs="Calibri"/>
        </w:rPr>
        <w:t xml:space="preserve">Fonte: </w:t>
      </w:r>
      <w:proofErr w:type="spellStart"/>
      <w:r w:rsidRPr="64DDF664">
        <w:rPr>
          <w:rFonts w:ascii="Calibri" w:eastAsia="Calibri" w:hAnsi="Calibri" w:cs="Calibri"/>
        </w:rPr>
        <w:t>Euromonitor</w:t>
      </w:r>
      <w:proofErr w:type="spellEnd"/>
      <w:r w:rsidRPr="64DDF664">
        <w:rPr>
          <w:rFonts w:ascii="Calibri" w:eastAsia="Calibri" w:hAnsi="Calibri" w:cs="Calibri"/>
        </w:rPr>
        <w:t xml:space="preserve"> </w:t>
      </w:r>
      <w:proofErr w:type="spellStart"/>
      <w:r w:rsidRPr="64DDF664">
        <w:rPr>
          <w:rFonts w:ascii="Calibri" w:eastAsia="Calibri" w:hAnsi="Calibri" w:cs="Calibri"/>
        </w:rPr>
        <w:t>International</w:t>
      </w:r>
      <w:proofErr w:type="spellEnd"/>
    </w:p>
    <w:p w14:paraId="595F909D" w14:textId="2237932A" w:rsidR="64DDF664" w:rsidRDefault="64DDF664" w:rsidP="64DDF664">
      <w:pPr>
        <w:spacing w:after="0" w:line="240" w:lineRule="auto"/>
        <w:ind w:firstLine="567"/>
        <w:jc w:val="center"/>
        <w:rPr>
          <w:rFonts w:ascii="Calibri" w:eastAsia="Calibri" w:hAnsi="Calibri" w:cs="Calibri"/>
        </w:rPr>
      </w:pPr>
    </w:p>
    <w:p w14:paraId="623E5AD2" w14:textId="739EDFB1" w:rsidR="03E48AEB" w:rsidRDefault="03E48AEB" w:rsidP="64DDF664">
      <w:pPr>
        <w:spacing w:line="360" w:lineRule="auto"/>
        <w:ind w:firstLine="567"/>
        <w:jc w:val="both"/>
        <w:rPr>
          <w:rFonts w:ascii="Arial" w:hAnsi="Arial" w:cs="Arial"/>
          <w:sz w:val="24"/>
          <w:szCs w:val="24"/>
        </w:rPr>
      </w:pPr>
      <w:r w:rsidRPr="64DDF664">
        <w:rPr>
          <w:rFonts w:ascii="Arial" w:hAnsi="Arial" w:cs="Arial"/>
          <w:sz w:val="24"/>
          <w:szCs w:val="24"/>
        </w:rPr>
        <w:t xml:space="preserve">Entretanto, destaca-se de forma negativa o setor de salão de beleza, que necessitam de seus clientes presencialmente para o desenvolvimento de seus serviços, sendo o mais afetado pelos efeitos da pandemia Sars Covid, </w:t>
      </w:r>
      <w:commentRangeStart w:id="12"/>
      <w:commentRangeStart w:id="13"/>
      <w:r w:rsidRPr="64DDF664">
        <w:rPr>
          <w:rFonts w:ascii="Arial" w:hAnsi="Arial" w:cs="Arial"/>
          <w:sz w:val="24"/>
          <w:szCs w:val="24"/>
        </w:rPr>
        <w:t xml:space="preserve">conforme pesquisa efetuada pela </w:t>
      </w:r>
      <w:proofErr w:type="spellStart"/>
      <w:r w:rsidRPr="64DDF664">
        <w:rPr>
          <w:rFonts w:ascii="Arial" w:hAnsi="Arial" w:cs="Arial"/>
          <w:sz w:val="24"/>
          <w:szCs w:val="24"/>
        </w:rPr>
        <w:t>Beauty</w:t>
      </w:r>
      <w:proofErr w:type="spellEnd"/>
      <w:r w:rsidRPr="64DDF664">
        <w:rPr>
          <w:rFonts w:ascii="Arial" w:hAnsi="Arial" w:cs="Arial"/>
          <w:sz w:val="24"/>
          <w:szCs w:val="24"/>
        </w:rPr>
        <w:t xml:space="preserve"> Fair e Radar Pesquisas de forma online, realizada em </w:t>
      </w:r>
      <w:commentRangeEnd w:id="12"/>
      <w:r>
        <w:rPr>
          <w:rStyle w:val="Refdecomentrio"/>
        </w:rPr>
        <w:commentReference w:id="12"/>
      </w:r>
      <w:commentRangeEnd w:id="13"/>
      <w:r>
        <w:rPr>
          <w:rStyle w:val="Refdecomentrio"/>
        </w:rPr>
        <w:commentReference w:id="13"/>
      </w:r>
      <w:r w:rsidR="64DDF664" w:rsidRPr="64DDF664">
        <w:rPr>
          <w:rFonts w:ascii="Arial" w:hAnsi="Arial" w:cs="Arial"/>
          <w:sz w:val="24"/>
          <w:szCs w:val="24"/>
        </w:rPr>
        <w:t>10 de agosto de 2020.</w:t>
      </w:r>
    </w:p>
    <w:p w14:paraId="190EE67F" w14:textId="7D3C5118" w:rsidR="1EC50E84" w:rsidRDefault="03E48AEB" w:rsidP="1EC50E84">
      <w:pPr>
        <w:pStyle w:val="Normal0"/>
        <w:spacing w:line="360" w:lineRule="auto"/>
        <w:ind w:left="2124"/>
        <w:jc w:val="both"/>
        <w:rPr>
          <w:rFonts w:ascii="Arial" w:hAnsi="Arial" w:cs="Arial"/>
          <w:sz w:val="20"/>
          <w:szCs w:val="20"/>
        </w:rPr>
      </w:pPr>
      <w:r w:rsidRPr="64DDF664">
        <w:rPr>
          <w:rFonts w:ascii="Arial" w:hAnsi="Arial" w:cs="Arial"/>
          <w:sz w:val="20"/>
          <w:szCs w:val="20"/>
        </w:rPr>
        <w:t xml:space="preserve">Entre as constatações, nota-se, por exemplo, que 84% dos cabeleireiros solicitaram o auxílio emergencial, mas que apenas 39% tiveram acesso ao benefício de R$ 600. Ainda, 11% responderam que os salões onde trabalhavam fecharam em definitivo e 47% afirmaram que se sentem seguros para realizar os atendimentos seguindo os protocolos exigidos para o segmento. </w:t>
      </w:r>
      <w:commentRangeStart w:id="14"/>
      <w:commentRangeStart w:id="15"/>
      <w:r w:rsidRPr="64DDF664">
        <w:rPr>
          <w:rFonts w:ascii="Arial" w:hAnsi="Arial" w:cs="Arial"/>
          <w:sz w:val="20"/>
          <w:szCs w:val="20"/>
        </w:rPr>
        <w:t>(2020 - Fonte: https://www.beautyfair.com.br/pesquisa-revela-impacto-da-pandemia-para-profissionais-de-beleza/)</w:t>
      </w:r>
      <w:commentRangeEnd w:id="14"/>
      <w:r w:rsidR="1EC50E84">
        <w:rPr>
          <w:rStyle w:val="Refdecomentrio"/>
        </w:rPr>
        <w:commentReference w:id="14"/>
      </w:r>
      <w:commentRangeEnd w:id="15"/>
      <w:r w:rsidR="1EC50E84">
        <w:rPr>
          <w:rStyle w:val="Refdecomentrio"/>
        </w:rPr>
        <w:commentReference w:id="15"/>
      </w:r>
    </w:p>
    <w:p w14:paraId="59BB8876" w14:textId="4986C07F" w:rsidR="1EC50E84" w:rsidRDefault="1EC50E84" w:rsidP="1EC50E84">
      <w:pPr>
        <w:pStyle w:val="Normal0"/>
        <w:spacing w:line="360" w:lineRule="auto"/>
        <w:ind w:left="2124"/>
        <w:jc w:val="both"/>
      </w:pPr>
    </w:p>
    <w:p w14:paraId="74F698E2" w14:textId="06F9CDA2" w:rsidR="00151223" w:rsidRDefault="344DB40E" w:rsidP="64DDF664">
      <w:pPr>
        <w:spacing w:line="360" w:lineRule="auto"/>
        <w:ind w:firstLine="567"/>
        <w:jc w:val="both"/>
        <w:rPr>
          <w:rFonts w:ascii="Arial" w:hAnsi="Arial" w:cs="Arial"/>
          <w:sz w:val="24"/>
          <w:szCs w:val="24"/>
        </w:rPr>
      </w:pPr>
      <w:r w:rsidRPr="64DDF664">
        <w:rPr>
          <w:rFonts w:ascii="Arial" w:hAnsi="Arial" w:cs="Arial"/>
          <w:sz w:val="24"/>
          <w:szCs w:val="24"/>
        </w:rPr>
        <w:t xml:space="preserve">Diante do impacto da pandemia muitas empresas deixaram de existir, e as que sobreviveram hoje, deparam-se com um mercado em processo lento de recuperação. </w:t>
      </w:r>
      <w:commentRangeStart w:id="16"/>
      <w:commentRangeStart w:id="17"/>
      <w:r w:rsidRPr="64DDF664">
        <w:rPr>
          <w:rFonts w:ascii="Arial" w:hAnsi="Arial" w:cs="Arial"/>
          <w:sz w:val="24"/>
          <w:szCs w:val="24"/>
        </w:rPr>
        <w:lastRenderedPageBreak/>
        <w:t>Neste novo cenário pós-pandemia as empresas precisam se destacar para manter e conquistar novos clientes.</w:t>
      </w:r>
      <w:commentRangeEnd w:id="16"/>
      <w:r w:rsidR="00151223">
        <w:rPr>
          <w:rStyle w:val="Refdecomentrio"/>
        </w:rPr>
        <w:commentReference w:id="16"/>
      </w:r>
      <w:commentRangeEnd w:id="17"/>
      <w:r w:rsidR="00151223">
        <w:rPr>
          <w:rStyle w:val="Refdecomentrio"/>
        </w:rPr>
        <w:commentReference w:id="17"/>
      </w:r>
    </w:p>
    <w:p w14:paraId="4FF503D4" w14:textId="4681FE66" w:rsidR="64DDF664" w:rsidRDefault="64DDF664" w:rsidP="64DDF664">
      <w:pPr>
        <w:spacing w:line="360" w:lineRule="auto"/>
        <w:ind w:firstLine="567"/>
        <w:jc w:val="center"/>
        <w:rPr>
          <w:rFonts w:ascii="Arial" w:hAnsi="Arial" w:cs="Arial"/>
          <w:sz w:val="24"/>
          <w:szCs w:val="24"/>
        </w:rPr>
      </w:pPr>
      <w:r w:rsidRPr="64DDF664">
        <w:rPr>
          <w:rFonts w:ascii="Arial" w:hAnsi="Arial" w:cs="Arial"/>
          <w:sz w:val="24"/>
          <w:szCs w:val="24"/>
        </w:rPr>
        <w:t>Gráfico 2. Percepção das dificuldades encontradas no mercado.</w:t>
      </w:r>
    </w:p>
    <w:p w14:paraId="691E7662" w14:textId="398CE122" w:rsidR="64DDF664" w:rsidRDefault="64DDF664" w:rsidP="64DDF664">
      <w:pPr>
        <w:spacing w:line="360" w:lineRule="auto"/>
        <w:ind w:firstLine="567"/>
        <w:jc w:val="center"/>
      </w:pPr>
      <w:r>
        <w:rPr>
          <w:noProof/>
        </w:rPr>
        <w:drawing>
          <wp:inline distT="0" distB="0" distL="0" distR="0" wp14:anchorId="2FD37019" wp14:editId="5ED16623">
            <wp:extent cx="4572000" cy="1819275"/>
            <wp:effectExtent l="0" t="0" r="0" b="0"/>
            <wp:docPr id="1909142497" name="Imagem 190914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1819275"/>
                    </a:xfrm>
                    <a:prstGeom prst="rect">
                      <a:avLst/>
                    </a:prstGeom>
                  </pic:spPr>
                </pic:pic>
              </a:graphicData>
            </a:graphic>
          </wp:inline>
        </w:drawing>
      </w:r>
    </w:p>
    <w:p w14:paraId="10ACB7F8" w14:textId="33107171" w:rsidR="64DDF664" w:rsidRDefault="64DDF664" w:rsidP="64DDF664">
      <w:pPr>
        <w:spacing w:after="0" w:line="240" w:lineRule="auto"/>
        <w:ind w:firstLine="567"/>
        <w:rPr>
          <w:rFonts w:ascii="Calibri" w:eastAsia="Calibri" w:hAnsi="Calibri" w:cs="Calibri"/>
        </w:rPr>
      </w:pPr>
      <w:r w:rsidRPr="64DDF664">
        <w:rPr>
          <w:rFonts w:ascii="Calibri" w:eastAsia="Calibri" w:hAnsi="Calibri" w:cs="Calibri"/>
        </w:rPr>
        <w:t>Fonte: RESENDE, Ana Carolina. Criação da interface de um aplicativo para o fortalecimento do comércio local pós pandemia da covid – 19 com ênfase no empreendedorismo feminino. 2020</w:t>
      </w:r>
    </w:p>
    <w:p w14:paraId="1430DC59" w14:textId="34F63567" w:rsidR="64DDF664" w:rsidRDefault="64DDF664" w:rsidP="64DDF664">
      <w:pPr>
        <w:spacing w:after="0" w:line="240" w:lineRule="auto"/>
        <w:ind w:firstLine="567"/>
        <w:jc w:val="center"/>
        <w:rPr>
          <w:rFonts w:ascii="Calibri" w:eastAsia="Calibri" w:hAnsi="Calibri" w:cs="Calibri"/>
        </w:rPr>
      </w:pPr>
    </w:p>
    <w:p w14:paraId="2728C201" w14:textId="4D2C7AF2" w:rsidR="00EC0225" w:rsidRPr="007A3720" w:rsidRDefault="48DB4950" w:rsidP="64DDF664">
      <w:pPr>
        <w:spacing w:line="360" w:lineRule="auto"/>
        <w:ind w:firstLine="567"/>
        <w:jc w:val="both"/>
        <w:rPr>
          <w:rFonts w:ascii="Arial" w:hAnsi="Arial" w:cs="Arial"/>
          <w:sz w:val="24"/>
          <w:szCs w:val="24"/>
        </w:rPr>
      </w:pPr>
      <w:r w:rsidRPr="64DDF664">
        <w:rPr>
          <w:rFonts w:ascii="Arial" w:hAnsi="Arial" w:cs="Arial"/>
          <w:sz w:val="24"/>
          <w:szCs w:val="24"/>
        </w:rPr>
        <w:t>Para a elaboração deste trabalho, foi apresentado um problema da empresa de estética “</w:t>
      </w:r>
      <w:r w:rsidR="3A2BC12F" w:rsidRPr="64DDF664">
        <w:rPr>
          <w:rFonts w:ascii="Arial" w:hAnsi="Arial" w:cs="Arial"/>
          <w:sz w:val="24"/>
          <w:szCs w:val="24"/>
        </w:rPr>
        <w:t xml:space="preserve">Espaço </w:t>
      </w:r>
      <w:proofErr w:type="spellStart"/>
      <w:r w:rsidR="3A2BC12F" w:rsidRPr="64DDF664">
        <w:rPr>
          <w:rFonts w:ascii="Arial" w:hAnsi="Arial" w:cs="Arial"/>
          <w:sz w:val="24"/>
          <w:szCs w:val="24"/>
        </w:rPr>
        <w:t>Liffa</w:t>
      </w:r>
      <w:proofErr w:type="spellEnd"/>
      <w:r w:rsidR="3A2BC12F" w:rsidRPr="64DDF664">
        <w:rPr>
          <w:rFonts w:ascii="Arial" w:hAnsi="Arial" w:cs="Arial"/>
          <w:sz w:val="24"/>
          <w:szCs w:val="24"/>
        </w:rPr>
        <w:t>”</w:t>
      </w:r>
      <w:r w:rsidRPr="64DDF664">
        <w:rPr>
          <w:rFonts w:ascii="Arial" w:hAnsi="Arial" w:cs="Arial"/>
          <w:sz w:val="24"/>
          <w:szCs w:val="24"/>
        </w:rPr>
        <w:t>, que encontra dificuldades na aquisição de novos clientes, e em seus processos de agendamento de atendimento, feitos de forma manual. Essas situações acabam criando uma oportunidade de reestruturação de seus processos de agendamento e inserção em plataformas online e uma busca pelo marketing digital, que visa por meio da internet, divulgação e comercialização de seus produtos e serviços.</w:t>
      </w:r>
    </w:p>
    <w:p w14:paraId="61A772B5" w14:textId="18687FEB" w:rsidR="00EC0225" w:rsidRPr="00334DDC" w:rsidRDefault="48DB4950" w:rsidP="64DDF664">
      <w:pPr>
        <w:spacing w:line="360" w:lineRule="auto"/>
        <w:ind w:firstLine="567"/>
        <w:jc w:val="both"/>
        <w:rPr>
          <w:rFonts w:ascii="Arial" w:hAnsi="Arial" w:cs="Arial"/>
          <w:sz w:val="24"/>
          <w:szCs w:val="24"/>
        </w:rPr>
      </w:pPr>
      <w:r w:rsidRPr="64DDF664">
        <w:rPr>
          <w:rFonts w:ascii="Arial" w:hAnsi="Arial" w:cs="Arial"/>
          <w:sz w:val="24"/>
          <w:szCs w:val="24"/>
        </w:rPr>
        <w:t xml:space="preserve">Uma maneira de trazer inovação dentro destes ambientes consolidados é através da inclusão de </w:t>
      </w:r>
      <w:r w:rsidR="1667AAD9" w:rsidRPr="64DDF664">
        <w:rPr>
          <w:rFonts w:ascii="Arial" w:hAnsi="Arial" w:cs="Arial"/>
          <w:sz w:val="24"/>
          <w:szCs w:val="24"/>
        </w:rPr>
        <w:t>novos métodos</w:t>
      </w:r>
      <w:r w:rsidRPr="64DDF664">
        <w:rPr>
          <w:rFonts w:ascii="Arial" w:hAnsi="Arial" w:cs="Arial"/>
          <w:sz w:val="24"/>
          <w:szCs w:val="24"/>
        </w:rPr>
        <w:t>. Um exemplo disso seria a utilização de um sistema de agendamento online que evita erros no agendamento, traz a possibilidade ver estatísticas de venda e a planejar melhor o atendimento.</w:t>
      </w:r>
    </w:p>
    <w:p w14:paraId="3DA93C4C" w14:textId="2257DE22" w:rsidR="00EC0225" w:rsidRPr="00334DDC" w:rsidRDefault="175322CC" w:rsidP="1EC50E84">
      <w:pPr>
        <w:spacing w:line="360" w:lineRule="auto"/>
        <w:ind w:firstLine="567"/>
        <w:jc w:val="both"/>
        <w:rPr>
          <w:rFonts w:ascii="Arial" w:hAnsi="Arial" w:cs="Arial"/>
          <w:sz w:val="24"/>
          <w:szCs w:val="24"/>
        </w:rPr>
      </w:pPr>
      <w:r w:rsidRPr="1EC50E84">
        <w:rPr>
          <w:rFonts w:ascii="Arial" w:hAnsi="Arial" w:cs="Arial"/>
          <w:sz w:val="24"/>
          <w:szCs w:val="24"/>
        </w:rPr>
        <w:t>Portanto, este relatório busca fazer um levantamento de como o uso da tecnologia tem papel fundamental no auxílio de micro e pequenos negócios, no processo de aquisição, comunicação e interação com os seus clientes.</w:t>
      </w:r>
    </w:p>
    <w:p w14:paraId="4999D5AF" w14:textId="36644FB2" w:rsidR="00B94660" w:rsidRDefault="00B94660" w:rsidP="1EC50E84">
      <w:pPr>
        <w:spacing w:line="360" w:lineRule="auto"/>
        <w:ind w:firstLine="567"/>
        <w:jc w:val="both"/>
        <w:rPr>
          <w:rFonts w:ascii="Arial" w:hAnsi="Arial" w:cs="Arial"/>
          <w:sz w:val="24"/>
          <w:szCs w:val="24"/>
        </w:rPr>
      </w:pPr>
    </w:p>
    <w:p w14:paraId="41523622" w14:textId="09F3815C" w:rsidR="00B94660" w:rsidRDefault="00B94660" w:rsidP="1EC50E84">
      <w:pPr>
        <w:spacing w:line="360" w:lineRule="auto"/>
        <w:ind w:firstLine="567"/>
        <w:jc w:val="both"/>
        <w:rPr>
          <w:rFonts w:ascii="Arial" w:hAnsi="Arial" w:cs="Arial"/>
          <w:sz w:val="24"/>
          <w:szCs w:val="24"/>
        </w:rPr>
      </w:pPr>
    </w:p>
    <w:p w14:paraId="5DB65314" w14:textId="556A2AA4" w:rsidR="00B94660" w:rsidRDefault="00B94660" w:rsidP="1EC50E84">
      <w:pPr>
        <w:spacing w:line="360" w:lineRule="auto"/>
        <w:ind w:firstLine="567"/>
        <w:jc w:val="both"/>
        <w:rPr>
          <w:rFonts w:ascii="Arial" w:hAnsi="Arial" w:cs="Arial"/>
          <w:sz w:val="24"/>
          <w:szCs w:val="24"/>
        </w:rPr>
      </w:pPr>
    </w:p>
    <w:p w14:paraId="64F2AEE4" w14:textId="77777777" w:rsidR="00B94660" w:rsidRPr="00334DDC" w:rsidRDefault="00B94660" w:rsidP="1EC50E84">
      <w:pPr>
        <w:spacing w:line="360" w:lineRule="auto"/>
        <w:ind w:firstLine="567"/>
        <w:jc w:val="both"/>
        <w:rPr>
          <w:rFonts w:ascii="Arial" w:hAnsi="Arial" w:cs="Arial"/>
          <w:sz w:val="24"/>
          <w:szCs w:val="24"/>
        </w:rPr>
      </w:pPr>
    </w:p>
    <w:p w14:paraId="44D686A3" w14:textId="5F517490" w:rsidR="00EC0225" w:rsidRPr="00334DDC" w:rsidRDefault="175322CC" w:rsidP="1EC50E84">
      <w:pPr>
        <w:pStyle w:val="Ttulo1"/>
        <w:spacing w:after="240"/>
        <w:rPr>
          <w:rFonts w:ascii="Arial" w:hAnsi="Arial" w:cs="Arial"/>
        </w:rPr>
      </w:pPr>
      <w:bookmarkStart w:id="18" w:name="_Toc59167329"/>
      <w:bookmarkStart w:id="19" w:name="_Toc59167598"/>
      <w:bookmarkStart w:id="20" w:name="_Toc54014602"/>
      <w:bookmarkStart w:id="21" w:name="_Toc2117648952"/>
      <w:bookmarkStart w:id="22" w:name="_Toc103425187"/>
      <w:r w:rsidRPr="3E7B0583">
        <w:rPr>
          <w:rFonts w:ascii="Arial" w:hAnsi="Arial" w:cs="Arial"/>
        </w:rPr>
        <w:lastRenderedPageBreak/>
        <w:t>2. OBJETIVOS</w:t>
      </w:r>
      <w:bookmarkEnd w:id="18"/>
      <w:bookmarkEnd w:id="19"/>
      <w:bookmarkEnd w:id="20"/>
      <w:bookmarkEnd w:id="21"/>
      <w:bookmarkEnd w:id="22"/>
    </w:p>
    <w:p w14:paraId="74F7EA69" w14:textId="311F94E1" w:rsidR="00EC0225" w:rsidRPr="00F91396" w:rsidRDefault="0CA0DC0E" w:rsidP="00D56039">
      <w:pPr>
        <w:pStyle w:val="Ttulo2"/>
        <w:spacing w:after="240" w:line="360" w:lineRule="auto"/>
        <w:jc w:val="both"/>
        <w:rPr>
          <w:rFonts w:ascii="Arial" w:hAnsi="Arial" w:cs="Arial"/>
          <w:b/>
          <w:bCs/>
          <w:color w:val="auto"/>
          <w:sz w:val="24"/>
          <w:szCs w:val="24"/>
        </w:rPr>
      </w:pPr>
      <w:bookmarkStart w:id="23" w:name="_Toc516777186"/>
      <w:bookmarkStart w:id="24" w:name="_Toc1224513197"/>
      <w:bookmarkStart w:id="25" w:name="_Toc103425188"/>
      <w:r w:rsidRPr="3E7B0583">
        <w:rPr>
          <w:rFonts w:ascii="Arial" w:hAnsi="Arial" w:cs="Arial"/>
          <w:b/>
          <w:bCs/>
          <w:color w:val="auto"/>
          <w:sz w:val="24"/>
          <w:szCs w:val="24"/>
        </w:rPr>
        <w:t xml:space="preserve">2.1 </w:t>
      </w:r>
      <w:r w:rsidR="175322CC" w:rsidRPr="3E7B0583">
        <w:rPr>
          <w:rFonts w:ascii="Arial" w:hAnsi="Arial" w:cs="Arial"/>
          <w:b/>
          <w:bCs/>
          <w:color w:val="auto"/>
          <w:sz w:val="24"/>
          <w:szCs w:val="24"/>
        </w:rPr>
        <w:t>Objetivo geral</w:t>
      </w:r>
      <w:bookmarkEnd w:id="23"/>
      <w:bookmarkEnd w:id="24"/>
      <w:bookmarkEnd w:id="25"/>
    </w:p>
    <w:p w14:paraId="0D7AA1B9" w14:textId="7FC7EEF8" w:rsidR="00EC0225" w:rsidRPr="00F91396" w:rsidRDefault="175322CC" w:rsidP="1EC50E84">
      <w:pPr>
        <w:spacing w:after="240" w:line="360" w:lineRule="auto"/>
        <w:ind w:firstLine="567"/>
        <w:jc w:val="both"/>
        <w:rPr>
          <w:rFonts w:ascii="Arial" w:hAnsi="Arial" w:cs="Arial"/>
          <w:sz w:val="24"/>
          <w:szCs w:val="24"/>
        </w:rPr>
      </w:pPr>
      <w:r w:rsidRPr="3E7B0583">
        <w:rPr>
          <w:rFonts w:ascii="Arial" w:hAnsi="Arial" w:cs="Arial"/>
          <w:sz w:val="24"/>
          <w:szCs w:val="24"/>
        </w:rPr>
        <w:t>O objetivo deste projeto é realizar pesquisas com base em publicações acadêmicas e pesquisas cientificas o impacto do uso de recursos tecnológicos dentro de pequenos negócios e como produto final criar soluções empregando recursos tecnológicos, página web e software de gerenciamento, com a finalidade de auxiliar nos problemas enfrentados pelo salão de beleza “</w:t>
      </w:r>
      <w:r w:rsidR="40E18C39" w:rsidRPr="3E7B0583">
        <w:rPr>
          <w:rFonts w:ascii="Arial" w:hAnsi="Arial" w:cs="Arial"/>
          <w:sz w:val="24"/>
          <w:szCs w:val="24"/>
        </w:rPr>
        <w:t xml:space="preserve">Espaço </w:t>
      </w:r>
      <w:proofErr w:type="spellStart"/>
      <w:r w:rsidR="40E18C39" w:rsidRPr="3E7B0583">
        <w:rPr>
          <w:rFonts w:ascii="Arial" w:hAnsi="Arial" w:cs="Arial"/>
          <w:sz w:val="24"/>
          <w:szCs w:val="24"/>
        </w:rPr>
        <w:t>Liffa</w:t>
      </w:r>
      <w:proofErr w:type="spellEnd"/>
      <w:r w:rsidR="40E18C39" w:rsidRPr="3E7B0583">
        <w:rPr>
          <w:rFonts w:ascii="Arial" w:hAnsi="Arial" w:cs="Arial"/>
          <w:sz w:val="24"/>
          <w:szCs w:val="24"/>
        </w:rPr>
        <w:t>”.</w:t>
      </w:r>
    </w:p>
    <w:p w14:paraId="6836FF8E" w14:textId="4380B9DC" w:rsidR="00EC0225" w:rsidRPr="00F91396" w:rsidRDefault="40E18C39" w:rsidP="1EC50E84">
      <w:pPr>
        <w:spacing w:after="240" w:line="360" w:lineRule="auto"/>
        <w:ind w:firstLine="567"/>
        <w:jc w:val="both"/>
        <w:rPr>
          <w:rFonts w:ascii="Arial" w:hAnsi="Arial" w:cs="Arial"/>
          <w:sz w:val="24"/>
          <w:szCs w:val="24"/>
        </w:rPr>
      </w:pPr>
      <w:r w:rsidRPr="3E7B0583">
        <w:rPr>
          <w:rFonts w:ascii="Arial" w:hAnsi="Arial" w:cs="Arial"/>
          <w:sz w:val="24"/>
          <w:szCs w:val="24"/>
        </w:rPr>
        <w:t xml:space="preserve">Destacando a empresa </w:t>
      </w:r>
      <w:r w:rsidR="175322CC" w:rsidRPr="3E7B0583">
        <w:rPr>
          <w:rFonts w:ascii="Arial" w:hAnsi="Arial" w:cs="Arial"/>
          <w:sz w:val="24"/>
          <w:szCs w:val="24"/>
        </w:rPr>
        <w:t xml:space="preserve">em meio à um mercado competitivo que em empenha-se a se recuperar do cenário pós pandemia e com a aplicação de métodos científicos e empíricos que possam auxiliar nesse processo. Utilizando soluções através da tecnologia da informação. </w:t>
      </w:r>
    </w:p>
    <w:p w14:paraId="6C696275" w14:textId="5F427085" w:rsidR="00EC0225" w:rsidRPr="00F91396" w:rsidRDefault="48DB4950" w:rsidP="1EC50E84">
      <w:pPr>
        <w:spacing w:after="240" w:line="360" w:lineRule="auto"/>
        <w:ind w:firstLine="567"/>
        <w:jc w:val="both"/>
        <w:rPr>
          <w:rFonts w:ascii="Arial" w:hAnsi="Arial" w:cs="Arial"/>
          <w:b/>
          <w:bCs/>
          <w:sz w:val="24"/>
          <w:szCs w:val="24"/>
        </w:rPr>
      </w:pPr>
      <w:r w:rsidRPr="64DDF664">
        <w:rPr>
          <w:rFonts w:ascii="Arial" w:hAnsi="Arial" w:cs="Arial"/>
          <w:sz w:val="24"/>
          <w:szCs w:val="24"/>
        </w:rPr>
        <w:t>Além do desenvolvimento e a aquisição de conhecimentos e informações acadêmicas durante as pesquisas, como resultado final, visa-se o desenvolvimento de uma página web com os recursos de marketing digital e um software para agendamento de procedimentos estéticos. A implementação do produto permitirá que a empresa consiga aumentar a captação de novos clientes de mercado e o processo de melhoria no de agendamento de procedimentos estéticos.</w:t>
      </w:r>
    </w:p>
    <w:p w14:paraId="2CD28E65" w14:textId="3D477396" w:rsidR="00EC0225" w:rsidRPr="00F91396" w:rsidRDefault="0CA0DC0E" w:rsidP="1EC50E84">
      <w:pPr>
        <w:pStyle w:val="Ttulo2"/>
        <w:spacing w:after="240" w:line="360" w:lineRule="auto"/>
        <w:jc w:val="both"/>
        <w:rPr>
          <w:rFonts w:ascii="Arial" w:hAnsi="Arial" w:cs="Arial"/>
          <w:b/>
          <w:bCs/>
          <w:color w:val="auto"/>
          <w:sz w:val="24"/>
          <w:szCs w:val="24"/>
        </w:rPr>
      </w:pPr>
      <w:bookmarkStart w:id="26" w:name="_Toc1211695799"/>
      <w:bookmarkStart w:id="27" w:name="_Toc638373062"/>
      <w:bookmarkStart w:id="28" w:name="_Toc103425189"/>
      <w:r w:rsidRPr="3E7B0583">
        <w:rPr>
          <w:rFonts w:ascii="Arial" w:hAnsi="Arial" w:cs="Arial"/>
          <w:b/>
          <w:bCs/>
          <w:color w:val="auto"/>
          <w:sz w:val="24"/>
          <w:szCs w:val="24"/>
        </w:rPr>
        <w:t xml:space="preserve">2.2 </w:t>
      </w:r>
      <w:r w:rsidR="175322CC" w:rsidRPr="3E7B0583">
        <w:rPr>
          <w:rFonts w:ascii="Arial" w:hAnsi="Arial" w:cs="Arial"/>
          <w:b/>
          <w:bCs/>
          <w:color w:val="auto"/>
          <w:sz w:val="24"/>
          <w:szCs w:val="24"/>
        </w:rPr>
        <w:t>Objetivos específicos</w:t>
      </w:r>
      <w:bookmarkEnd w:id="26"/>
      <w:bookmarkEnd w:id="27"/>
      <w:bookmarkEnd w:id="28"/>
    </w:p>
    <w:p w14:paraId="24AD7815" w14:textId="186ADFC5" w:rsidR="00EC0225" w:rsidRPr="00334DDC" w:rsidRDefault="1EC50E84" w:rsidP="1EC50E84">
      <w:pPr>
        <w:pStyle w:val="Normal0"/>
        <w:numPr>
          <w:ilvl w:val="0"/>
          <w:numId w:val="17"/>
        </w:numPr>
        <w:spacing w:line="360" w:lineRule="auto"/>
        <w:jc w:val="both"/>
        <w:rPr>
          <w:rFonts w:asciiTheme="minorHAnsi" w:eastAsiaTheme="minorEastAsia" w:hAnsiTheme="minorHAnsi" w:cstheme="minorBidi"/>
        </w:rPr>
      </w:pPr>
      <w:r w:rsidRPr="1EC50E84">
        <w:rPr>
          <w:rFonts w:ascii="Arial" w:hAnsi="Arial" w:cs="Arial"/>
        </w:rPr>
        <w:t>Desenvolver ferramenta administrativa para gestão e captação de clientes</w:t>
      </w:r>
      <w:r w:rsidR="175322CC" w:rsidRPr="1EC50E84">
        <w:rPr>
          <w:rFonts w:ascii="Arial" w:hAnsi="Arial" w:cs="Arial"/>
        </w:rPr>
        <w:t>;</w:t>
      </w:r>
    </w:p>
    <w:p w14:paraId="2DE48ABB" w14:textId="15DB1FDF" w:rsidR="00EC0225" w:rsidRPr="00334DDC" w:rsidRDefault="175322CC" w:rsidP="00D56039">
      <w:pPr>
        <w:pStyle w:val="Normal0"/>
        <w:numPr>
          <w:ilvl w:val="0"/>
          <w:numId w:val="17"/>
        </w:numPr>
        <w:spacing w:line="360" w:lineRule="auto"/>
        <w:jc w:val="both"/>
        <w:rPr>
          <w:rFonts w:ascii="Arial" w:hAnsi="Arial" w:cs="Arial"/>
        </w:rPr>
      </w:pPr>
      <w:r w:rsidRPr="3E7B0583">
        <w:rPr>
          <w:rFonts w:ascii="Arial" w:hAnsi="Arial" w:cs="Arial"/>
        </w:rPr>
        <w:t>Identificação dos problemas enfrentados pela empresa: dificuldade de destaque no mercado, visibilidade na internet e melhorias no gerenciamento de processos;</w:t>
      </w:r>
    </w:p>
    <w:p w14:paraId="33AAFE41" w14:textId="52752987" w:rsidR="00EC0225" w:rsidRPr="00334DDC" w:rsidRDefault="175322CC" w:rsidP="00D56039">
      <w:pPr>
        <w:pStyle w:val="Normal0"/>
        <w:numPr>
          <w:ilvl w:val="0"/>
          <w:numId w:val="17"/>
        </w:numPr>
        <w:spacing w:line="360" w:lineRule="auto"/>
        <w:jc w:val="both"/>
        <w:rPr>
          <w:rFonts w:ascii="Arial" w:hAnsi="Arial" w:cs="Arial"/>
        </w:rPr>
      </w:pPr>
      <w:r w:rsidRPr="1EC50E84">
        <w:rPr>
          <w:rFonts w:ascii="Arial" w:hAnsi="Arial" w:cs="Arial"/>
        </w:rPr>
        <w:t>Desenvolver técnicas de T.I para desenvolvimento de software com framework web; que utilize banco de dados, script, uso de API, acessibilidade, controle de versão e testes.</w:t>
      </w:r>
    </w:p>
    <w:p w14:paraId="41E8C0AE" w14:textId="77777777" w:rsidR="00EC0225" w:rsidRPr="00334DDC" w:rsidRDefault="00EC0225" w:rsidP="00D56039">
      <w:pPr>
        <w:pStyle w:val="Normal0"/>
        <w:numPr>
          <w:ilvl w:val="0"/>
          <w:numId w:val="17"/>
        </w:numPr>
        <w:spacing w:line="360" w:lineRule="auto"/>
        <w:jc w:val="both"/>
        <w:rPr>
          <w:rFonts w:ascii="Arial" w:hAnsi="Arial" w:cs="Arial"/>
        </w:rPr>
      </w:pPr>
      <w:r w:rsidRPr="00334DDC">
        <w:rPr>
          <w:rFonts w:ascii="Arial" w:hAnsi="Arial" w:cs="Arial"/>
        </w:rPr>
        <w:t>Descrever o problema e como serão os passos dados para a resolução dele;</w:t>
      </w:r>
    </w:p>
    <w:p w14:paraId="1934AE7A" w14:textId="2DEA150C" w:rsidR="00EC0225" w:rsidRPr="00334DDC" w:rsidRDefault="175322CC" w:rsidP="00D56039">
      <w:pPr>
        <w:pStyle w:val="Normal0"/>
        <w:numPr>
          <w:ilvl w:val="0"/>
          <w:numId w:val="17"/>
        </w:numPr>
        <w:spacing w:line="360" w:lineRule="auto"/>
        <w:jc w:val="both"/>
        <w:rPr>
          <w:rFonts w:ascii="Arial" w:hAnsi="Arial" w:cs="Arial"/>
        </w:rPr>
      </w:pPr>
      <w:r w:rsidRPr="3E7B0583">
        <w:rPr>
          <w:rFonts w:ascii="Arial" w:hAnsi="Arial" w:cs="Arial"/>
        </w:rPr>
        <w:t>Com base na pesquisa efetuada no cliente, o intuito do projeto é desenvolver novos processos de trabalho com o objetivo de auxiliar resolução do problema nos agendamentos de procedimentos estéticos;</w:t>
      </w:r>
    </w:p>
    <w:p w14:paraId="6D8F90B8" w14:textId="264D2295" w:rsidR="175322CC" w:rsidRDefault="175322CC" w:rsidP="1EC50E84">
      <w:pPr>
        <w:pStyle w:val="Normal0"/>
        <w:numPr>
          <w:ilvl w:val="0"/>
          <w:numId w:val="17"/>
        </w:numPr>
        <w:spacing w:after="240" w:line="360" w:lineRule="auto"/>
        <w:jc w:val="both"/>
        <w:rPr>
          <w:rFonts w:ascii="Arial" w:hAnsi="Arial" w:cs="Arial"/>
        </w:rPr>
      </w:pPr>
      <w:r w:rsidRPr="1EC50E84">
        <w:rPr>
          <w:rFonts w:ascii="Arial" w:hAnsi="Arial" w:cs="Arial"/>
        </w:rPr>
        <w:lastRenderedPageBreak/>
        <w:t>Promover melhores resultados com o objetivo de influenciar a utilização de meios tecnológicos melhorando a interação cliente/empresa.</w:t>
      </w:r>
    </w:p>
    <w:p w14:paraId="10DFE102" w14:textId="4B1C8F67" w:rsidR="00EC0225" w:rsidRPr="00334DDC" w:rsidRDefault="175322CC" w:rsidP="1EC50E84">
      <w:pPr>
        <w:pStyle w:val="Ttulo2"/>
        <w:spacing w:after="240" w:line="360" w:lineRule="auto"/>
        <w:jc w:val="both"/>
        <w:rPr>
          <w:rFonts w:ascii="Arial" w:hAnsi="Arial" w:cs="Arial"/>
          <w:b/>
          <w:bCs/>
          <w:color w:val="auto"/>
          <w:sz w:val="24"/>
          <w:szCs w:val="24"/>
        </w:rPr>
      </w:pPr>
      <w:bookmarkStart w:id="29" w:name="_Toc59167330"/>
      <w:bookmarkStart w:id="30" w:name="_Toc59167599"/>
      <w:bookmarkStart w:id="31" w:name="_Toc506958553"/>
      <w:bookmarkStart w:id="32" w:name="_Toc853514891"/>
      <w:bookmarkStart w:id="33" w:name="_Toc103425190"/>
      <w:r w:rsidRPr="3E7B0583">
        <w:rPr>
          <w:rFonts w:ascii="Arial" w:hAnsi="Arial" w:cs="Arial"/>
          <w:b/>
          <w:bCs/>
          <w:color w:val="auto"/>
          <w:sz w:val="24"/>
          <w:szCs w:val="24"/>
        </w:rPr>
        <w:t>2.3. Justificativa e delimitação do problema</w:t>
      </w:r>
      <w:bookmarkEnd w:id="29"/>
      <w:bookmarkEnd w:id="30"/>
      <w:bookmarkEnd w:id="31"/>
      <w:bookmarkEnd w:id="32"/>
      <w:bookmarkEnd w:id="33"/>
    </w:p>
    <w:p w14:paraId="38C1698D" w14:textId="77777777" w:rsidR="00CA0A05" w:rsidRDefault="48DB4950" w:rsidP="00CA0A05">
      <w:pPr>
        <w:spacing w:after="240" w:line="360" w:lineRule="auto"/>
        <w:ind w:firstLine="567"/>
        <w:jc w:val="both"/>
        <w:rPr>
          <w:rFonts w:ascii="Arial" w:hAnsi="Arial" w:cs="Arial"/>
          <w:sz w:val="24"/>
          <w:szCs w:val="24"/>
        </w:rPr>
      </w:pPr>
      <w:commentRangeStart w:id="34"/>
      <w:commentRangeStart w:id="35"/>
      <w:r w:rsidRPr="64DDF664">
        <w:rPr>
          <w:rFonts w:ascii="Arial" w:hAnsi="Arial" w:cs="Arial"/>
          <w:sz w:val="24"/>
          <w:szCs w:val="24"/>
        </w:rPr>
        <w:t>Em conversa com a proprietária do salão de beleza surgiu uma pergunta que acabou se tornando o objetivo norteador da pesquisa. O que fazer para conquistar novos</w:t>
      </w:r>
      <w:r w:rsidR="00CA0A05">
        <w:rPr>
          <w:rFonts w:ascii="Arial" w:hAnsi="Arial" w:cs="Arial"/>
          <w:sz w:val="24"/>
          <w:szCs w:val="24"/>
        </w:rPr>
        <w:t xml:space="preserve"> </w:t>
      </w:r>
      <w:r w:rsidRPr="64DDF664">
        <w:rPr>
          <w:rFonts w:ascii="Arial" w:hAnsi="Arial" w:cs="Arial"/>
          <w:sz w:val="24"/>
          <w:szCs w:val="24"/>
        </w:rPr>
        <w:t>clientes.</w:t>
      </w:r>
      <w:commentRangeEnd w:id="34"/>
      <w:r w:rsidR="175322CC" w:rsidRPr="00CA0A05">
        <w:rPr>
          <w:rFonts w:ascii="Arial" w:hAnsi="Arial" w:cs="Arial"/>
          <w:sz w:val="24"/>
          <w:szCs w:val="24"/>
        </w:rPr>
        <w:commentReference w:id="34"/>
      </w:r>
      <w:commentRangeEnd w:id="35"/>
      <w:r w:rsidR="175322CC" w:rsidRPr="00CA0A05">
        <w:rPr>
          <w:rFonts w:ascii="Arial" w:hAnsi="Arial" w:cs="Arial"/>
          <w:sz w:val="24"/>
          <w:szCs w:val="24"/>
        </w:rPr>
        <w:commentReference w:id="35"/>
      </w:r>
    </w:p>
    <w:p w14:paraId="05591A50" w14:textId="790B1213" w:rsidR="175322CC" w:rsidRDefault="03E48AEB" w:rsidP="00CA0A05">
      <w:pPr>
        <w:spacing w:after="240" w:line="360" w:lineRule="auto"/>
        <w:ind w:firstLine="567"/>
        <w:jc w:val="both"/>
        <w:rPr>
          <w:rFonts w:ascii="Arial" w:hAnsi="Arial" w:cs="Arial"/>
          <w:sz w:val="24"/>
          <w:szCs w:val="24"/>
        </w:rPr>
      </w:pPr>
      <w:r w:rsidRPr="64DDF664">
        <w:rPr>
          <w:rFonts w:ascii="Arial" w:hAnsi="Arial" w:cs="Arial"/>
          <w:sz w:val="24"/>
          <w:szCs w:val="24"/>
        </w:rPr>
        <w:t>Então o diálogo se baseou nas dificuldades de buscar novos clientes, assim como também em resolver os problemas de agendamento de horários para procedimentos estéticos e no que poderia ser feito para reinventar-se e quais tecnologias poderiam ajudar a melhorar a divulgação de serviço e produtos.</w:t>
      </w:r>
    </w:p>
    <w:p w14:paraId="023EA17F" w14:textId="1C557742" w:rsidR="00EC0225" w:rsidRPr="00CA0A05" w:rsidRDefault="48DB4950" w:rsidP="00CA0A05">
      <w:pPr>
        <w:spacing w:after="240" w:line="360" w:lineRule="auto"/>
        <w:ind w:firstLine="567"/>
        <w:jc w:val="both"/>
        <w:rPr>
          <w:rFonts w:ascii="Arial" w:hAnsi="Arial" w:cs="Arial"/>
          <w:sz w:val="24"/>
          <w:szCs w:val="24"/>
        </w:rPr>
      </w:pPr>
      <w:r w:rsidRPr="64DDF664">
        <w:rPr>
          <w:rFonts w:ascii="Arial" w:hAnsi="Arial" w:cs="Arial"/>
          <w:sz w:val="24"/>
          <w:szCs w:val="24"/>
        </w:rPr>
        <w:t>Com base nisso e sabendo que diversos outros comércios e empresas passam por dificuldades pós pandemia, surgiu a oportunidade perfeita de criar um estudo baseado nesses fatores e incluir a tecnologia da informação, que permite uma melhora na comunicação entre cliente e empresa na oferta de novos serviços.</w:t>
      </w:r>
      <w:commentRangeStart w:id="36"/>
      <w:commentRangeEnd w:id="36"/>
      <w:r w:rsidR="00EC0225" w:rsidRPr="00CA0A05">
        <w:rPr>
          <w:rFonts w:ascii="Arial" w:hAnsi="Arial" w:cs="Arial"/>
          <w:sz w:val="24"/>
          <w:szCs w:val="24"/>
        </w:rPr>
        <w:commentReference w:id="36"/>
      </w:r>
    </w:p>
    <w:p w14:paraId="30846E90" w14:textId="1C557742" w:rsidR="00EC0225" w:rsidRPr="00334DDC" w:rsidRDefault="00EC0225" w:rsidP="64DDF664">
      <w:pPr>
        <w:spacing w:after="240" w:line="360" w:lineRule="auto"/>
        <w:ind w:firstLine="567"/>
        <w:jc w:val="both"/>
        <w:rPr>
          <w:rFonts w:ascii="Arial" w:hAnsi="Arial" w:cs="Arial"/>
          <w:sz w:val="24"/>
          <w:szCs w:val="24"/>
        </w:rPr>
      </w:pPr>
    </w:p>
    <w:p w14:paraId="2DA2AD6A" w14:textId="6A7489E3" w:rsidR="00EC0225" w:rsidRPr="00334DDC" w:rsidRDefault="48DB4950" w:rsidP="64DDF664">
      <w:pPr>
        <w:pStyle w:val="Ttulo1"/>
        <w:spacing w:after="240"/>
        <w:rPr>
          <w:rFonts w:ascii="Arial" w:hAnsi="Arial" w:cs="Arial"/>
        </w:rPr>
      </w:pPr>
      <w:bookmarkStart w:id="37" w:name="_Toc59167600"/>
      <w:bookmarkStart w:id="38" w:name="_Toc1053963994"/>
      <w:bookmarkStart w:id="39" w:name="_Toc757192662"/>
      <w:bookmarkStart w:id="40" w:name="_Toc103425191"/>
      <w:r w:rsidRPr="64DDF664">
        <w:rPr>
          <w:rFonts w:ascii="Arial" w:hAnsi="Arial" w:cs="Arial"/>
        </w:rPr>
        <w:t xml:space="preserve">3. </w:t>
      </w:r>
      <w:bookmarkEnd w:id="37"/>
      <w:r w:rsidR="64BB985C" w:rsidRPr="64DDF664">
        <w:rPr>
          <w:rFonts w:ascii="Arial" w:hAnsi="Arial" w:cs="Arial"/>
        </w:rPr>
        <w:t>FUNDAMENTAÇÃO TEÓRICA</w:t>
      </w:r>
      <w:bookmarkEnd w:id="38"/>
      <w:bookmarkEnd w:id="39"/>
      <w:bookmarkEnd w:id="40"/>
    </w:p>
    <w:p w14:paraId="652D5E0F" w14:textId="18FBADF7" w:rsidR="007167B9" w:rsidRPr="00334DDC" w:rsidRDefault="2B015304" w:rsidP="1EC50E84">
      <w:pPr>
        <w:pStyle w:val="Ttulo2"/>
        <w:spacing w:line="360" w:lineRule="auto"/>
        <w:jc w:val="both"/>
        <w:rPr>
          <w:rFonts w:ascii="Arial" w:hAnsi="Arial" w:cs="Arial"/>
          <w:b/>
          <w:bCs/>
          <w:color w:val="000000" w:themeColor="text1"/>
          <w:sz w:val="24"/>
          <w:szCs w:val="24"/>
        </w:rPr>
      </w:pPr>
      <w:bookmarkStart w:id="41" w:name="_Toc1807407854"/>
      <w:bookmarkStart w:id="42" w:name="_Toc481543577"/>
      <w:bookmarkStart w:id="43" w:name="_Toc103425192"/>
      <w:r w:rsidRPr="3E7B0583">
        <w:rPr>
          <w:rFonts w:ascii="Arial" w:hAnsi="Arial" w:cs="Arial"/>
          <w:b/>
          <w:bCs/>
          <w:color w:val="auto"/>
          <w:sz w:val="24"/>
          <w:szCs w:val="24"/>
        </w:rPr>
        <w:t>3.1 O Setor de Beleza</w:t>
      </w:r>
      <w:bookmarkEnd w:id="41"/>
      <w:bookmarkEnd w:id="42"/>
      <w:bookmarkEnd w:id="43"/>
    </w:p>
    <w:p w14:paraId="58508F5E" w14:textId="18F41F69" w:rsidR="007167B9" w:rsidRPr="00334DDC" w:rsidRDefault="007167B9" w:rsidP="1EC50E84"/>
    <w:p w14:paraId="68CC8BFC" w14:textId="2F8C9C32" w:rsidR="007167B9" w:rsidRPr="00334DDC" w:rsidRDefault="03E48AEB" w:rsidP="3E7B0583">
      <w:pPr>
        <w:spacing w:line="360" w:lineRule="auto"/>
        <w:ind w:firstLine="567"/>
        <w:jc w:val="both"/>
        <w:rPr>
          <w:rFonts w:ascii="Arial" w:hAnsi="Arial" w:cs="Arial"/>
          <w:sz w:val="24"/>
          <w:szCs w:val="24"/>
        </w:rPr>
      </w:pPr>
      <w:commentRangeStart w:id="44"/>
      <w:commentRangeStart w:id="45"/>
      <w:r w:rsidRPr="64DDF664">
        <w:rPr>
          <w:rFonts w:ascii="Arial" w:hAnsi="Arial" w:cs="Arial"/>
          <w:sz w:val="24"/>
          <w:szCs w:val="24"/>
        </w:rPr>
        <w:t xml:space="preserve">Segundo a autora </w:t>
      </w:r>
      <w:r w:rsidR="64DDF664" w:rsidRPr="64DDF664">
        <w:rPr>
          <w:rFonts w:ascii="Arial" w:eastAsia="Arial" w:hAnsi="Arial" w:cs="Arial"/>
          <w:sz w:val="24"/>
          <w:szCs w:val="24"/>
        </w:rPr>
        <w:t xml:space="preserve">Ruth Helena </w:t>
      </w:r>
      <w:proofErr w:type="spellStart"/>
      <w:r w:rsidR="64DDF664" w:rsidRPr="64DDF664">
        <w:rPr>
          <w:rFonts w:ascii="Arial" w:eastAsia="Arial" w:hAnsi="Arial" w:cs="Arial"/>
          <w:sz w:val="24"/>
          <w:szCs w:val="24"/>
        </w:rPr>
        <w:t>Dweck</w:t>
      </w:r>
      <w:proofErr w:type="spellEnd"/>
      <w:r w:rsidR="64DDF664" w:rsidRPr="64DDF664">
        <w:rPr>
          <w:rFonts w:ascii="Arial" w:eastAsia="Arial" w:hAnsi="Arial" w:cs="Arial"/>
          <w:sz w:val="24"/>
          <w:szCs w:val="24"/>
        </w:rPr>
        <w:t xml:space="preserve"> em seu trabalho “A beleza como variável econômica — Reflexo nos mercados de trabalho e de bens e serviços” publicado em 1999</w:t>
      </w:r>
      <w:r w:rsidRPr="64DDF664">
        <w:rPr>
          <w:rFonts w:ascii="Arial" w:hAnsi="Arial" w:cs="Arial"/>
          <w:sz w:val="24"/>
          <w:szCs w:val="24"/>
        </w:rPr>
        <w:t xml:space="preserve"> o mercado de beleza e estética é formado pelos setores de cosméticos, salões de beleza, consultorias, etc. Sendo responsável por gerar seis milhões de oportunidades de trabalho, sendo diretos ou indiretos.</w:t>
      </w:r>
      <w:commentRangeEnd w:id="44"/>
      <w:r w:rsidR="007167B9">
        <w:rPr>
          <w:rStyle w:val="Refdecomentrio"/>
        </w:rPr>
        <w:commentReference w:id="44"/>
      </w:r>
      <w:commentRangeEnd w:id="45"/>
      <w:r w:rsidR="007167B9">
        <w:rPr>
          <w:rStyle w:val="Refdecomentrio"/>
        </w:rPr>
        <w:commentReference w:id="45"/>
      </w:r>
    </w:p>
    <w:p w14:paraId="7E2ECA5F" w14:textId="6238CCE3" w:rsidR="007167B9" w:rsidRPr="00334DDC" w:rsidRDefault="03E48AEB" w:rsidP="3E7B0583">
      <w:pPr>
        <w:spacing w:line="360" w:lineRule="auto"/>
        <w:ind w:firstLine="567"/>
        <w:jc w:val="both"/>
        <w:rPr>
          <w:rFonts w:ascii="Arial" w:hAnsi="Arial" w:cs="Arial"/>
          <w:sz w:val="24"/>
          <w:szCs w:val="24"/>
        </w:rPr>
      </w:pPr>
      <w:commentRangeStart w:id="46"/>
      <w:commentRangeStart w:id="47"/>
      <w:r w:rsidRPr="64DDF664">
        <w:rPr>
          <w:rFonts w:ascii="Arial" w:hAnsi="Arial" w:cs="Arial"/>
          <w:sz w:val="24"/>
          <w:szCs w:val="24"/>
        </w:rPr>
        <w:t>As atividades de higiene, beleza e estética pessoal, estão inseridas no setor de serviços intitulado serviços pessoais.</w:t>
      </w:r>
      <w:commentRangeEnd w:id="46"/>
      <w:r w:rsidR="007167B9">
        <w:rPr>
          <w:rStyle w:val="Refdecomentrio"/>
        </w:rPr>
        <w:commentReference w:id="46"/>
      </w:r>
      <w:commentRangeEnd w:id="47"/>
      <w:r w:rsidR="007167B9">
        <w:rPr>
          <w:rStyle w:val="Refdecomentrio"/>
        </w:rPr>
        <w:commentReference w:id="47"/>
      </w:r>
      <w:r w:rsidRPr="64DDF664">
        <w:rPr>
          <w:rFonts w:ascii="Arial" w:hAnsi="Arial" w:cs="Arial"/>
          <w:sz w:val="24"/>
          <w:szCs w:val="24"/>
        </w:rPr>
        <w:t xml:space="preserve"> Tais serviços exigem conhecimento especializado ou específico, tendo pouca tecnologia empregada, na qual muitos deles são personalizados, isto é, realizados de forma personalizada para cada cliente. </w:t>
      </w:r>
      <w:commentRangeStart w:id="48"/>
      <w:commentRangeStart w:id="49"/>
      <w:r w:rsidRPr="64DDF664">
        <w:rPr>
          <w:rFonts w:ascii="Arial" w:hAnsi="Arial" w:cs="Arial"/>
          <w:sz w:val="24"/>
          <w:szCs w:val="24"/>
        </w:rPr>
        <w:t xml:space="preserve">As ocupações mais relevantes desse segmento são: cabeleireiros, manicuras, barbeiros; massagistas, esteticistas, técnicos de esporte das academias de ginástica, ioga e </w:t>
      </w:r>
      <w:r w:rsidRPr="64DDF664">
        <w:rPr>
          <w:rFonts w:ascii="Arial" w:hAnsi="Arial" w:cs="Arial"/>
          <w:sz w:val="24"/>
          <w:szCs w:val="24"/>
        </w:rPr>
        <w:lastRenderedPageBreak/>
        <w:t>dança; pedicuros, calistas e trabalhadores de clínicas de estética, institutos de beleza, etc.</w:t>
      </w:r>
      <w:commentRangeEnd w:id="48"/>
      <w:r w:rsidR="007167B9">
        <w:rPr>
          <w:rStyle w:val="Refdecomentrio"/>
        </w:rPr>
        <w:commentReference w:id="48"/>
      </w:r>
      <w:commentRangeEnd w:id="49"/>
      <w:r w:rsidR="007167B9">
        <w:rPr>
          <w:rStyle w:val="Refdecomentrio"/>
        </w:rPr>
        <w:commentReference w:id="49"/>
      </w:r>
    </w:p>
    <w:p w14:paraId="173B5112" w14:textId="2FA5BE8B" w:rsidR="007167B9" w:rsidRDefault="03E48AEB" w:rsidP="00CA0A05">
      <w:pPr>
        <w:spacing w:after="0" w:line="360" w:lineRule="auto"/>
        <w:ind w:firstLine="567"/>
        <w:jc w:val="both"/>
        <w:rPr>
          <w:rFonts w:ascii="Arial" w:hAnsi="Arial" w:cs="Arial"/>
          <w:sz w:val="24"/>
          <w:szCs w:val="24"/>
        </w:rPr>
      </w:pPr>
      <w:r w:rsidRPr="64DDF664">
        <w:rPr>
          <w:rFonts w:ascii="Arial" w:hAnsi="Arial" w:cs="Arial"/>
          <w:sz w:val="24"/>
          <w:szCs w:val="24"/>
        </w:rPr>
        <w:t xml:space="preserve">Tendo os Salões de Beleza como foco principal, a norma ABNT NBR 16283 usa a seguinte terminologia: </w:t>
      </w:r>
    </w:p>
    <w:p w14:paraId="048B9E76" w14:textId="77777777" w:rsidR="00CA0A05" w:rsidRPr="00334DDC" w:rsidRDefault="00CA0A05" w:rsidP="00CA0A05">
      <w:pPr>
        <w:spacing w:line="360" w:lineRule="auto"/>
        <w:ind w:firstLine="567"/>
        <w:jc w:val="both"/>
        <w:rPr>
          <w:del w:id="50" w:author="Patricia Nakazawa Siqueira" w:date="2022-05-14T13:56:00Z"/>
          <w:rFonts w:ascii="Arial" w:hAnsi="Arial" w:cs="Arial"/>
          <w:sz w:val="24"/>
          <w:szCs w:val="24"/>
        </w:rPr>
      </w:pPr>
    </w:p>
    <w:p w14:paraId="68D0224A" w14:textId="35AB5D4E" w:rsidR="3E7B0583" w:rsidRDefault="3E7B0583" w:rsidP="00CA0A05">
      <w:pPr>
        <w:spacing w:after="0" w:line="360" w:lineRule="auto"/>
        <w:ind w:firstLine="567"/>
        <w:jc w:val="both"/>
        <w:rPr>
          <w:rFonts w:ascii="Arial" w:eastAsia="Times New Roman" w:hAnsi="Arial" w:cs="Arial"/>
          <w:sz w:val="24"/>
          <w:szCs w:val="24"/>
          <w:lang w:eastAsia="ja-JP"/>
        </w:rPr>
      </w:pPr>
    </w:p>
    <w:p w14:paraId="37D617F0" w14:textId="436E9026" w:rsidR="007167B9" w:rsidRPr="00334DDC" w:rsidRDefault="1EC50E84" w:rsidP="1EC50E84">
      <w:pPr>
        <w:pStyle w:val="Normal0"/>
        <w:spacing w:line="360" w:lineRule="auto"/>
        <w:ind w:left="2124"/>
        <w:jc w:val="both"/>
        <w:rPr>
          <w:rFonts w:ascii="Arial" w:hAnsi="Arial" w:cs="Arial"/>
          <w:sz w:val="20"/>
          <w:szCs w:val="20"/>
        </w:rPr>
      </w:pPr>
      <w:r w:rsidRPr="3E7B0583">
        <w:rPr>
          <w:rFonts w:ascii="Arial" w:hAnsi="Arial" w:cs="Arial"/>
          <w:sz w:val="20"/>
          <w:szCs w:val="20"/>
        </w:rPr>
        <w:t>Estabelecimento cuja  atividade  é  a prestação  de  serviços  direta ou  por  meio  de  parceiros que  se  utilizam  de sua  estrutura  especializada,  para  atividades como corte, penteado, alisamento, coloração, descoloração, alongamento e nutrição de cabelos e barba, como também de    embelezamento  de  pés  e  mãos,  depilações,  embelezamento  do  olhar,  maquiagem, estética corporal, capilar e facial, venda de artigos, acessórios, cosméticos  e  outros  produtos  que  visam  à  boa imagem e bem-estar dos clientes. (ABNT NBR 16283 NBR16283 Salão de beleza - Terminologia)</w:t>
      </w:r>
    </w:p>
    <w:p w14:paraId="51F97B6C" w14:textId="3DE38651" w:rsidR="007167B9" w:rsidRPr="00334DDC" w:rsidRDefault="007167B9" w:rsidP="1EC50E84">
      <w:pPr>
        <w:pStyle w:val="Normal0"/>
        <w:spacing w:line="360" w:lineRule="auto"/>
        <w:ind w:left="2124"/>
        <w:jc w:val="both"/>
      </w:pPr>
    </w:p>
    <w:p w14:paraId="71EB3C87" w14:textId="79A17625" w:rsidR="007167B9" w:rsidRDefault="2B015304" w:rsidP="00D96172">
      <w:pPr>
        <w:pStyle w:val="Ttulo2"/>
        <w:spacing w:line="360" w:lineRule="auto"/>
        <w:jc w:val="both"/>
        <w:rPr>
          <w:rFonts w:ascii="Arial" w:hAnsi="Arial" w:cs="Arial"/>
          <w:b/>
          <w:bCs/>
          <w:color w:val="auto"/>
          <w:sz w:val="24"/>
          <w:szCs w:val="24"/>
        </w:rPr>
      </w:pPr>
      <w:bookmarkStart w:id="51" w:name="_Toc1319787105"/>
      <w:bookmarkStart w:id="52" w:name="_Toc1368628835"/>
      <w:bookmarkStart w:id="53" w:name="_Toc103425193"/>
      <w:r w:rsidRPr="00D96172">
        <w:rPr>
          <w:rFonts w:ascii="Arial" w:hAnsi="Arial" w:cs="Arial"/>
          <w:b/>
          <w:bCs/>
          <w:color w:val="auto"/>
          <w:sz w:val="24"/>
          <w:szCs w:val="24"/>
        </w:rPr>
        <w:t>3.2 As empresas do mercado estético e a economia brasileira</w:t>
      </w:r>
      <w:bookmarkEnd w:id="51"/>
      <w:bookmarkEnd w:id="52"/>
      <w:bookmarkEnd w:id="53"/>
    </w:p>
    <w:p w14:paraId="423E5B1C" w14:textId="77777777" w:rsidR="00CA0A05" w:rsidRPr="00CA0A05" w:rsidRDefault="00CA0A05" w:rsidP="00CA0A05"/>
    <w:p w14:paraId="3A47C9BF" w14:textId="7F473743" w:rsidR="00334DDC" w:rsidRPr="00334DDC" w:rsidRDefault="4D3DBAFC" w:rsidP="00CA0A05">
      <w:pPr>
        <w:spacing w:line="360" w:lineRule="auto"/>
        <w:ind w:firstLine="567"/>
        <w:jc w:val="both"/>
        <w:rPr>
          <w:rFonts w:ascii="Arial" w:hAnsi="Arial" w:cs="Arial"/>
          <w:sz w:val="24"/>
          <w:szCs w:val="24"/>
        </w:rPr>
      </w:pPr>
      <w:commentRangeStart w:id="54"/>
      <w:commentRangeStart w:id="55"/>
      <w:r w:rsidRPr="64DDF664">
        <w:rPr>
          <w:rFonts w:ascii="Arial" w:hAnsi="Arial" w:cs="Arial"/>
          <w:sz w:val="24"/>
          <w:szCs w:val="24"/>
        </w:rPr>
        <w:t>Economia pode ser conceituada como conjunto de relações econômicas visando a criação e comercialização de bens de consumo, materiais ou serviços, que visam o mínimo existencial para provimento do bem estar humano, em atividades mercantis. Uma empresa é uma organização econômica que se baseia em explorar um ramo de negócio e oferecer serviços ou bens de consumo.</w:t>
      </w:r>
      <w:commentRangeEnd w:id="54"/>
      <w:r w:rsidR="00334DDC">
        <w:rPr>
          <w:rStyle w:val="Refdecomentrio"/>
        </w:rPr>
        <w:commentReference w:id="54"/>
      </w:r>
      <w:commentRangeEnd w:id="55"/>
      <w:r w:rsidR="00334DDC">
        <w:rPr>
          <w:rStyle w:val="Refdecomentrio"/>
        </w:rPr>
        <w:commentReference w:id="55"/>
      </w:r>
    </w:p>
    <w:p w14:paraId="6B1AAAC2" w14:textId="704CF8B7" w:rsidR="1EC50E84" w:rsidRDefault="64DDF664" w:rsidP="00CA0A05">
      <w:pPr>
        <w:spacing w:line="360" w:lineRule="auto"/>
        <w:ind w:firstLine="567"/>
        <w:jc w:val="both"/>
        <w:rPr>
          <w:rFonts w:ascii="Arial" w:hAnsi="Arial" w:cs="Arial"/>
          <w:sz w:val="24"/>
          <w:szCs w:val="24"/>
        </w:rPr>
      </w:pPr>
      <w:r w:rsidRPr="64DDF664">
        <w:rPr>
          <w:rFonts w:ascii="Arial" w:hAnsi="Arial" w:cs="Arial"/>
          <w:sz w:val="24"/>
          <w:szCs w:val="24"/>
        </w:rPr>
        <w:t xml:space="preserve">Um dos ramos de destaque da economia global é o setor de estética e beleza, esse setor é responsável por grande fatia da movimentação financeira atual. </w:t>
      </w:r>
      <w:commentRangeStart w:id="56"/>
      <w:commentRangeStart w:id="57"/>
      <w:r w:rsidR="03E48AEB" w:rsidRPr="64DDF664">
        <w:rPr>
          <w:rFonts w:ascii="Arial" w:hAnsi="Arial" w:cs="Arial"/>
          <w:sz w:val="24"/>
          <w:szCs w:val="24"/>
        </w:rPr>
        <w:t xml:space="preserve">Segundo o artigo de mercado da empresa </w:t>
      </w:r>
      <w:proofErr w:type="spellStart"/>
      <w:r w:rsidRPr="64DDF664">
        <w:rPr>
          <w:rFonts w:ascii="Arial" w:hAnsi="Arial" w:cs="Arial"/>
          <w:sz w:val="24"/>
          <w:szCs w:val="24"/>
        </w:rPr>
        <w:t>Buyco</w:t>
      </w:r>
      <w:proofErr w:type="spellEnd"/>
      <w:r w:rsidRPr="64DDF664">
        <w:rPr>
          <w:rFonts w:ascii="Arial" w:hAnsi="Arial" w:cs="Arial"/>
          <w:sz w:val="24"/>
          <w:szCs w:val="24"/>
        </w:rPr>
        <w:t xml:space="preserve"> (2020)</w:t>
      </w:r>
      <w:r w:rsidR="03E48AEB" w:rsidRPr="64DDF664">
        <w:rPr>
          <w:rFonts w:ascii="Arial" w:hAnsi="Arial" w:cs="Arial"/>
          <w:sz w:val="24"/>
          <w:szCs w:val="24"/>
        </w:rPr>
        <w:t>,</w:t>
      </w:r>
      <w:r w:rsidRPr="64DDF664">
        <w:rPr>
          <w:rFonts w:ascii="Arial" w:eastAsia="Arial" w:hAnsi="Arial" w:cs="Arial"/>
          <w:sz w:val="24"/>
          <w:szCs w:val="24"/>
        </w:rPr>
        <w:t xml:space="preserve"> plataforma que usa tecnologia para intermediar a compra e venda de pequenos negócios</w:t>
      </w:r>
      <w:r w:rsidR="03E48AEB" w:rsidRPr="64DDF664">
        <w:rPr>
          <w:rFonts w:ascii="Arial" w:hAnsi="Arial" w:cs="Arial"/>
          <w:sz w:val="24"/>
          <w:szCs w:val="24"/>
        </w:rPr>
        <w:t xml:space="preserve">, atualmente no Brasil existem aproximadamente 500 mil salões de beleza no mercado nacional, com previsão de crescimento de até 4,5% até 2021. Nos quais, 83% desses estabelecimentos são focados no público feminino. </w:t>
      </w:r>
      <w:commentRangeEnd w:id="56"/>
      <w:r w:rsidR="1EC50E84">
        <w:rPr>
          <w:rStyle w:val="Refdecomentrio"/>
        </w:rPr>
        <w:commentReference w:id="56"/>
      </w:r>
      <w:commentRangeEnd w:id="57"/>
      <w:r w:rsidR="1EC50E84">
        <w:rPr>
          <w:rStyle w:val="Refdecomentrio"/>
        </w:rPr>
        <w:commentReference w:id="57"/>
      </w:r>
    </w:p>
    <w:p w14:paraId="77788DB4" w14:textId="281FC0F4" w:rsidR="1EC50E84" w:rsidRDefault="03E48AEB" w:rsidP="00CA0A05">
      <w:pPr>
        <w:spacing w:line="360" w:lineRule="auto"/>
        <w:ind w:firstLine="567"/>
        <w:jc w:val="both"/>
        <w:rPr>
          <w:rFonts w:ascii="Arial" w:hAnsi="Arial" w:cs="Arial"/>
          <w:sz w:val="24"/>
          <w:szCs w:val="24"/>
        </w:rPr>
      </w:pPr>
      <w:r w:rsidRPr="64DDF664">
        <w:rPr>
          <w:rFonts w:ascii="Arial" w:hAnsi="Arial" w:cs="Arial"/>
          <w:sz w:val="24"/>
          <w:szCs w:val="24"/>
        </w:rPr>
        <w:t xml:space="preserve">Em pesquisa realizada pela plataforma </w:t>
      </w:r>
      <w:proofErr w:type="spellStart"/>
      <w:r w:rsidRPr="64DDF664">
        <w:rPr>
          <w:rFonts w:ascii="Arial" w:hAnsi="Arial" w:cs="Arial"/>
          <w:sz w:val="24"/>
          <w:szCs w:val="24"/>
        </w:rPr>
        <w:t>GetNinjas</w:t>
      </w:r>
      <w:proofErr w:type="spellEnd"/>
      <w:r w:rsidRPr="64DDF664">
        <w:rPr>
          <w:rFonts w:ascii="Arial" w:hAnsi="Arial" w:cs="Arial"/>
          <w:sz w:val="24"/>
          <w:szCs w:val="24"/>
        </w:rPr>
        <w:t xml:space="preserve"> (2021), aplicativo voltado para busca de contratação de serviços</w:t>
      </w:r>
      <w:commentRangeStart w:id="58"/>
      <w:commentRangeStart w:id="59"/>
      <w:r w:rsidRPr="64DDF664">
        <w:rPr>
          <w:rFonts w:ascii="Arial" w:hAnsi="Arial" w:cs="Arial"/>
          <w:sz w:val="24"/>
          <w:szCs w:val="24"/>
        </w:rPr>
        <w:t>. A procura pelo setor de Moda e Beleza contabilizou mais de 200 mil solicitações em 2020. E esse valor representa um aumento de 54% nas procuras</w:t>
      </w:r>
      <w:ins w:id="60" w:author="Patricia Nakazawa Siqueira" w:date="2022-05-10T15:26:00Z">
        <w:r w:rsidRPr="64DDF664">
          <w:rPr>
            <w:rFonts w:ascii="Arial" w:hAnsi="Arial" w:cs="Arial"/>
            <w:sz w:val="24"/>
            <w:szCs w:val="24"/>
          </w:rPr>
          <w:t>,</w:t>
        </w:r>
      </w:ins>
      <w:r w:rsidRPr="64DDF664">
        <w:rPr>
          <w:rFonts w:ascii="Arial" w:hAnsi="Arial" w:cs="Arial"/>
          <w:sz w:val="24"/>
          <w:szCs w:val="24"/>
        </w:rPr>
        <w:t xml:space="preserve"> em comparação com 2019. Os profissionais mais buscados na categoria de beleza </w:t>
      </w:r>
      <w:r w:rsidR="64DDF664" w:rsidRPr="64DDF664">
        <w:rPr>
          <w:rFonts w:ascii="Arial" w:hAnsi="Arial" w:cs="Arial"/>
          <w:sz w:val="24"/>
          <w:szCs w:val="24"/>
        </w:rPr>
        <w:t xml:space="preserve">especificamente </w:t>
      </w:r>
      <w:r w:rsidRPr="64DDF664">
        <w:rPr>
          <w:rFonts w:ascii="Arial" w:hAnsi="Arial" w:cs="Arial"/>
          <w:sz w:val="24"/>
          <w:szCs w:val="24"/>
        </w:rPr>
        <w:t xml:space="preserve">foram manicures/pedicures e cabeleireiros. </w:t>
      </w:r>
      <w:commentRangeEnd w:id="58"/>
      <w:r w:rsidR="1EC50E84">
        <w:rPr>
          <w:rStyle w:val="Refdecomentrio"/>
        </w:rPr>
        <w:commentReference w:id="58"/>
      </w:r>
      <w:commentRangeEnd w:id="59"/>
      <w:r w:rsidR="1EC50E84">
        <w:rPr>
          <w:rStyle w:val="Refdecomentrio"/>
        </w:rPr>
        <w:commentReference w:id="59"/>
      </w:r>
    </w:p>
    <w:p w14:paraId="57C7DB08" w14:textId="6EFB096E" w:rsidR="1EC50E84" w:rsidRDefault="03E48AEB" w:rsidP="00CA0A05">
      <w:pPr>
        <w:spacing w:line="360" w:lineRule="auto"/>
        <w:ind w:firstLine="567"/>
        <w:jc w:val="both"/>
        <w:rPr>
          <w:rFonts w:ascii="Arial" w:hAnsi="Arial" w:cs="Arial"/>
          <w:sz w:val="24"/>
          <w:szCs w:val="24"/>
        </w:rPr>
      </w:pPr>
      <w:r w:rsidRPr="64DDF664">
        <w:rPr>
          <w:rFonts w:ascii="Arial" w:hAnsi="Arial" w:cs="Arial"/>
          <w:sz w:val="24"/>
          <w:szCs w:val="24"/>
        </w:rPr>
        <w:lastRenderedPageBreak/>
        <w:t>Tendo como base essas pesquisas, a busca por estes serviços não deve sofrer retração ou queda, na verdade devem aumentar constantemente. O que reforça ainda mais o objetivo do projeto, promover a empresa para uma visibilidade na internet e diferencia-la no controle do agendamento dos procedimentos estéticos.</w:t>
      </w:r>
    </w:p>
    <w:p w14:paraId="63DAB141" w14:textId="0F5D618A" w:rsidR="007167B9" w:rsidRPr="00334DDC" w:rsidRDefault="25406915" w:rsidP="00D56039">
      <w:pPr>
        <w:pStyle w:val="Ttulo2"/>
        <w:spacing w:line="360" w:lineRule="auto"/>
        <w:jc w:val="both"/>
        <w:rPr>
          <w:rFonts w:ascii="Arial" w:hAnsi="Arial" w:cs="Arial"/>
          <w:b/>
          <w:bCs/>
          <w:color w:val="000000" w:themeColor="text1"/>
          <w:sz w:val="24"/>
          <w:szCs w:val="24"/>
        </w:rPr>
      </w:pPr>
      <w:bookmarkStart w:id="61" w:name="_Toc857150819"/>
      <w:bookmarkStart w:id="62" w:name="_Toc1154387805"/>
      <w:bookmarkStart w:id="63" w:name="_Toc103425194"/>
      <w:r w:rsidRPr="3E7B0583">
        <w:rPr>
          <w:rFonts w:ascii="Arial" w:hAnsi="Arial" w:cs="Arial"/>
          <w:b/>
          <w:bCs/>
          <w:color w:val="000000" w:themeColor="text1"/>
          <w:sz w:val="24"/>
          <w:szCs w:val="24"/>
        </w:rPr>
        <w:t>3.3 A tecnologia</w:t>
      </w:r>
      <w:bookmarkEnd w:id="61"/>
      <w:bookmarkEnd w:id="62"/>
      <w:bookmarkEnd w:id="63"/>
    </w:p>
    <w:p w14:paraId="045B9213" w14:textId="15FE266F" w:rsidR="3E7B0583" w:rsidRDefault="3E7B0583" w:rsidP="3E7B0583"/>
    <w:p w14:paraId="2C6A0A18" w14:textId="3A641766" w:rsidR="1EC50E84" w:rsidRDefault="1EC50E84" w:rsidP="3E7B0583">
      <w:pPr>
        <w:spacing w:line="360" w:lineRule="auto"/>
        <w:ind w:firstLine="567"/>
        <w:jc w:val="both"/>
        <w:rPr>
          <w:rFonts w:ascii="Arial" w:hAnsi="Arial" w:cs="Arial"/>
          <w:sz w:val="24"/>
          <w:szCs w:val="24"/>
        </w:rPr>
      </w:pPr>
      <w:r w:rsidRPr="3E7B0583">
        <w:rPr>
          <w:rFonts w:ascii="Arial" w:hAnsi="Arial" w:cs="Arial"/>
          <w:sz w:val="24"/>
          <w:szCs w:val="24"/>
        </w:rPr>
        <w:t>É inegável que o desenvolvimento tecnológico alcançado, principalmente no último século, tornou e vem tornando cada vez mais nossa rotina consubstancial à essas tecnologias.</w:t>
      </w:r>
    </w:p>
    <w:p w14:paraId="08D3CF74" w14:textId="09F23BD0" w:rsidR="1EC50E84" w:rsidRDefault="1EC50E84" w:rsidP="3E7B0583">
      <w:pPr>
        <w:spacing w:line="360" w:lineRule="auto"/>
        <w:ind w:firstLine="567"/>
        <w:jc w:val="both"/>
        <w:rPr>
          <w:rFonts w:ascii="Arial" w:hAnsi="Arial" w:cs="Arial"/>
          <w:sz w:val="24"/>
          <w:szCs w:val="24"/>
        </w:rPr>
      </w:pPr>
      <w:r w:rsidRPr="3E7B0583">
        <w:rPr>
          <w:rFonts w:ascii="Arial" w:hAnsi="Arial" w:cs="Arial"/>
          <w:sz w:val="24"/>
          <w:szCs w:val="24"/>
        </w:rPr>
        <w:t>Desde a invenção das máquinas a vapor, passando pelos computadores rudimentares, nos meados dos anos 40</w:t>
      </w:r>
      <w:ins w:id="64" w:author="Patricia Nakazawa Siqueira" w:date="2022-05-10T15:27:00Z">
        <w:r w:rsidRPr="3E7B0583">
          <w:rPr>
            <w:rFonts w:ascii="Arial" w:hAnsi="Arial" w:cs="Arial"/>
            <w:sz w:val="24"/>
            <w:szCs w:val="24"/>
          </w:rPr>
          <w:t>,</w:t>
        </w:r>
      </w:ins>
      <w:r w:rsidRPr="3E7B0583">
        <w:rPr>
          <w:rFonts w:ascii="Arial" w:hAnsi="Arial" w:cs="Arial"/>
          <w:sz w:val="24"/>
          <w:szCs w:val="24"/>
        </w:rPr>
        <w:t xml:space="preserve"> até os processadores de múltiplo processamento</w:t>
      </w:r>
      <w:ins w:id="65" w:author="Patricia Nakazawa Siqueira" w:date="2022-05-10T15:27:00Z">
        <w:r w:rsidRPr="3E7B0583">
          <w:rPr>
            <w:rFonts w:ascii="Arial" w:hAnsi="Arial" w:cs="Arial"/>
            <w:sz w:val="24"/>
            <w:szCs w:val="24"/>
          </w:rPr>
          <w:t>,</w:t>
        </w:r>
      </w:ins>
      <w:r w:rsidRPr="3E7B0583">
        <w:rPr>
          <w:rFonts w:ascii="Arial" w:hAnsi="Arial" w:cs="Arial"/>
          <w:sz w:val="24"/>
          <w:szCs w:val="24"/>
        </w:rPr>
        <w:t xml:space="preserve"> dos dias atuais, vivenciamos uma era tecnológica em que, desde as tarefas mais simples até as mais complexas são, em boa parte, compostas de forma síncrona com a interação humana/máquina, passando atualmente as tecnologias autônomas, como nos carros de direção sem condutor humano entre outras.</w:t>
      </w:r>
    </w:p>
    <w:p w14:paraId="6A929BD2" w14:textId="4B81CF97" w:rsidR="1EC50E84" w:rsidRDefault="1EC50E84" w:rsidP="3E7B0583">
      <w:pPr>
        <w:spacing w:line="360" w:lineRule="auto"/>
        <w:ind w:firstLine="567"/>
        <w:jc w:val="both"/>
        <w:rPr>
          <w:rFonts w:ascii="Arial" w:hAnsi="Arial" w:cs="Arial"/>
          <w:sz w:val="24"/>
          <w:szCs w:val="24"/>
        </w:rPr>
      </w:pPr>
      <w:r w:rsidRPr="3E7B0583">
        <w:rPr>
          <w:rFonts w:ascii="Arial" w:hAnsi="Arial" w:cs="Arial"/>
          <w:sz w:val="24"/>
          <w:szCs w:val="24"/>
        </w:rPr>
        <w:t>Dentre o desenvolvimento tecnológico que revolucionou a vida humana, destacamos a Internet. Através da rede conectada de computadores é possível o desenvolvimento de diversas atividades da vida cotidiana, tais como: educação, entretenimento, interação social, comércio, etc.</w:t>
      </w:r>
    </w:p>
    <w:p w14:paraId="3B79CC5F" w14:textId="6A617CC6" w:rsidR="1EC50E84" w:rsidRDefault="1EC50E84" w:rsidP="3E7B0583">
      <w:pPr>
        <w:spacing w:line="360" w:lineRule="auto"/>
        <w:ind w:firstLine="567"/>
        <w:jc w:val="both"/>
        <w:rPr>
          <w:rFonts w:ascii="Arial" w:hAnsi="Arial" w:cs="Arial"/>
          <w:sz w:val="24"/>
          <w:szCs w:val="24"/>
        </w:rPr>
      </w:pPr>
      <w:r w:rsidRPr="3E7B0583">
        <w:rPr>
          <w:rFonts w:ascii="Arial" w:hAnsi="Arial" w:cs="Arial"/>
          <w:sz w:val="24"/>
          <w:szCs w:val="24"/>
        </w:rPr>
        <w:t>Neste diapasão, torna-se cada vez mais necessária a utilização da internet na rotina das formas mais variadas, em destaque como ferramenta essencial ao desenvolvimento profissional das diversas áreas de atividades mercantis. Este ponto, ficou ainda mais evidente com o advento da epidemia SARS Covid 2019, em que os comerciantes de lojas físicas se viram diante de importunas restrições de atendimento pessoal, ordenadas pelas autoridades políticas através de legislações que visavam conter o avanço da doença. Os que se adaptaram ao atendimento remoto cresceram durante esse período, enquanto os que não implementaram o atendimento digital, tiveram suas atividades afetadas de forma severa pelos efeitos da pandemia.</w:t>
      </w:r>
    </w:p>
    <w:p w14:paraId="1280AD67" w14:textId="02D99668" w:rsidR="1EC50E84" w:rsidRDefault="1EC50E84" w:rsidP="00CA0A05">
      <w:pPr>
        <w:spacing w:line="360" w:lineRule="auto"/>
        <w:ind w:firstLine="567"/>
        <w:jc w:val="both"/>
        <w:rPr>
          <w:rFonts w:ascii="Arial" w:hAnsi="Arial" w:cs="Arial"/>
          <w:sz w:val="24"/>
          <w:szCs w:val="24"/>
        </w:rPr>
      </w:pPr>
      <w:r w:rsidRPr="3E7B0583">
        <w:rPr>
          <w:rFonts w:ascii="Arial" w:hAnsi="Arial" w:cs="Arial"/>
          <w:sz w:val="24"/>
          <w:szCs w:val="24"/>
        </w:rPr>
        <w:t xml:space="preserve">Ante ao contexto apresentado, pode-se notar que as ferramentas de desenvolvimento através de aplicações web, permitem uma melhor interação com o público alvo, maior visibilidade para a empresa, bem como, importante instrumento de </w:t>
      </w:r>
      <w:r w:rsidRPr="3E7B0583">
        <w:rPr>
          <w:rFonts w:ascii="Arial" w:hAnsi="Arial" w:cs="Arial"/>
          <w:sz w:val="24"/>
          <w:szCs w:val="24"/>
        </w:rPr>
        <w:lastRenderedPageBreak/>
        <w:t>gerenciamento administrativo do negócio, firmando-se fundamental para os trabalhos de qualquer comerciante.</w:t>
      </w:r>
    </w:p>
    <w:p w14:paraId="0EABFB4F" w14:textId="287EEA6D" w:rsidR="007167B9" w:rsidRPr="00334DDC" w:rsidRDefault="78477244" w:rsidP="3E7B0583">
      <w:pPr>
        <w:pStyle w:val="Ttulo2"/>
        <w:spacing w:after="240" w:line="360" w:lineRule="auto"/>
        <w:jc w:val="both"/>
        <w:rPr>
          <w:rFonts w:ascii="Arial" w:hAnsi="Arial" w:cs="Arial"/>
          <w:b/>
          <w:bCs/>
          <w:color w:val="000000" w:themeColor="text1"/>
          <w:sz w:val="24"/>
          <w:szCs w:val="24"/>
        </w:rPr>
      </w:pPr>
      <w:bookmarkStart w:id="66" w:name="_Toc1056674849"/>
      <w:bookmarkStart w:id="67" w:name="_Toc1201057877"/>
      <w:bookmarkStart w:id="68" w:name="_Toc103425195"/>
      <w:r w:rsidRPr="64DDF664">
        <w:rPr>
          <w:rFonts w:ascii="Arial" w:hAnsi="Arial" w:cs="Arial"/>
          <w:b/>
          <w:bCs/>
          <w:color w:val="auto"/>
          <w:sz w:val="24"/>
          <w:szCs w:val="24"/>
        </w:rPr>
        <w:t>3.</w:t>
      </w:r>
      <w:r w:rsidR="4F63DEAC" w:rsidRPr="64DDF664">
        <w:rPr>
          <w:rFonts w:ascii="Arial" w:hAnsi="Arial" w:cs="Arial"/>
          <w:b/>
          <w:bCs/>
          <w:color w:val="auto"/>
          <w:sz w:val="24"/>
          <w:szCs w:val="24"/>
        </w:rPr>
        <w:t>4</w:t>
      </w:r>
      <w:r w:rsidRPr="64DDF664">
        <w:rPr>
          <w:rFonts w:ascii="Arial" w:hAnsi="Arial" w:cs="Arial"/>
          <w:b/>
          <w:bCs/>
          <w:color w:val="auto"/>
          <w:sz w:val="24"/>
          <w:szCs w:val="24"/>
        </w:rPr>
        <w:t xml:space="preserve"> </w:t>
      </w:r>
      <w:proofErr w:type="gramStart"/>
      <w:r w:rsidRPr="64DDF664">
        <w:rPr>
          <w:rFonts w:ascii="Arial" w:hAnsi="Arial" w:cs="Arial"/>
          <w:b/>
          <w:bCs/>
          <w:color w:val="auto"/>
          <w:sz w:val="24"/>
          <w:szCs w:val="24"/>
        </w:rPr>
        <w:t>O pós</w:t>
      </w:r>
      <w:proofErr w:type="gramEnd"/>
      <w:r w:rsidRPr="64DDF664">
        <w:rPr>
          <w:rFonts w:ascii="Arial" w:hAnsi="Arial" w:cs="Arial"/>
          <w:b/>
          <w:bCs/>
          <w:color w:val="auto"/>
          <w:sz w:val="24"/>
          <w:szCs w:val="24"/>
        </w:rPr>
        <w:t xml:space="preserve"> pandemia e o setor de salão de beleza</w:t>
      </w:r>
      <w:bookmarkEnd w:id="68"/>
      <w:del w:id="69" w:author="Patricia Nakazawa Siqueira" w:date="2022-05-10T16:36:00Z">
        <w:r w:rsidR="007167B9" w:rsidRPr="64DDF664" w:rsidDel="70626828">
          <w:rPr>
            <w:rFonts w:ascii="Arial" w:hAnsi="Arial" w:cs="Arial"/>
            <w:b/>
            <w:bCs/>
            <w:color w:val="auto"/>
            <w:sz w:val="24"/>
            <w:szCs w:val="24"/>
          </w:rPr>
          <w:delText>.</w:delText>
        </w:r>
      </w:del>
      <w:bookmarkEnd w:id="66"/>
      <w:bookmarkEnd w:id="67"/>
    </w:p>
    <w:p w14:paraId="7F175C74" w14:textId="6DE5EB03" w:rsidR="00011EBA" w:rsidRPr="00887CE6" w:rsidRDefault="1EC50E84" w:rsidP="3E7B0583">
      <w:pPr>
        <w:spacing w:line="360" w:lineRule="auto"/>
        <w:ind w:firstLine="567"/>
        <w:jc w:val="both"/>
        <w:rPr>
          <w:rFonts w:ascii="Arial" w:hAnsi="Arial" w:cs="Arial"/>
          <w:sz w:val="24"/>
          <w:szCs w:val="24"/>
        </w:rPr>
      </w:pPr>
      <w:r w:rsidRPr="3E7B0583">
        <w:rPr>
          <w:rFonts w:ascii="Arial" w:hAnsi="Arial" w:cs="Arial"/>
          <w:sz w:val="24"/>
          <w:szCs w:val="24"/>
        </w:rPr>
        <w:t xml:space="preserve">Como destacado na introdução, o setor de salão de beleza sofreu as consequências da pandemia devido a necessidade de estar em um ambiente físico, como em um salão, desta maneira, o setor precisou adaptar-se a situação pandêmica. Segundo a 12ª pesquisa de Impacto da Pandemia do Coronavírus nas Micro e Pequenas empresas, realizada pelo Sebrae em parceria com a Fundação Getúlio Vargas (FGV), 70% dos espaços de atividades de beleza funcionam hoje com adaptações por conta da pandemia. </w:t>
      </w:r>
    </w:p>
    <w:p w14:paraId="56725313" w14:textId="557A8901" w:rsidR="00011EBA" w:rsidRPr="00887CE6" w:rsidRDefault="1EC50E84" w:rsidP="3E7B0583">
      <w:pPr>
        <w:spacing w:line="360" w:lineRule="auto"/>
        <w:ind w:firstLine="567"/>
        <w:jc w:val="both"/>
        <w:rPr>
          <w:rFonts w:ascii="Arial" w:hAnsi="Arial" w:cs="Arial"/>
          <w:sz w:val="24"/>
          <w:szCs w:val="24"/>
        </w:rPr>
      </w:pPr>
      <w:r w:rsidRPr="3E7B0583">
        <w:rPr>
          <w:rFonts w:ascii="Arial" w:hAnsi="Arial" w:cs="Arial"/>
          <w:sz w:val="24"/>
          <w:szCs w:val="24"/>
        </w:rPr>
        <w:t xml:space="preserve">A Coordenadora Nacional de Beleza e Cosméticos do Sebrae, </w:t>
      </w:r>
      <w:proofErr w:type="spellStart"/>
      <w:r w:rsidRPr="3E7B0583">
        <w:rPr>
          <w:rFonts w:ascii="Arial" w:hAnsi="Arial" w:cs="Arial"/>
          <w:sz w:val="24"/>
          <w:szCs w:val="24"/>
        </w:rPr>
        <w:t>Andrezza</w:t>
      </w:r>
      <w:proofErr w:type="spellEnd"/>
      <w:r w:rsidRPr="3E7B0583">
        <w:rPr>
          <w:rFonts w:ascii="Arial" w:hAnsi="Arial" w:cs="Arial"/>
          <w:sz w:val="24"/>
          <w:szCs w:val="24"/>
        </w:rPr>
        <w:t xml:space="preserve"> Cintra Torres, destaca que boa parte desses negócios, só conseguiram se manter durante a pandemia devido a uma gestão mais digitalizada e inteligente, que provavelmente irá trazer benefícios de médio a longo prazo.</w:t>
      </w:r>
    </w:p>
    <w:p w14:paraId="306516A2" w14:textId="671AE593" w:rsidR="00011EBA" w:rsidRPr="00887CE6" w:rsidRDefault="1EC50E84" w:rsidP="3E7B0583">
      <w:pPr>
        <w:spacing w:line="360" w:lineRule="auto"/>
        <w:ind w:firstLine="567"/>
        <w:jc w:val="both"/>
        <w:rPr>
          <w:rFonts w:ascii="Arial" w:hAnsi="Arial" w:cs="Arial"/>
          <w:sz w:val="24"/>
          <w:szCs w:val="24"/>
        </w:rPr>
      </w:pPr>
      <w:r w:rsidRPr="3E7B0583">
        <w:rPr>
          <w:rFonts w:ascii="Arial" w:hAnsi="Arial" w:cs="Arial"/>
          <w:sz w:val="24"/>
          <w:szCs w:val="24"/>
        </w:rPr>
        <w:t>Desta maneira, destaca-se quanto o mercado da área estética se transformou durante o período. Buscando novas tecnologias para atrair clientes ou para manter uma base pré-estabelecida.</w:t>
      </w:r>
    </w:p>
    <w:p w14:paraId="1C245AD1" w14:textId="1B83B8AF" w:rsidR="00011EBA" w:rsidRPr="00887CE6" w:rsidRDefault="00011EBA" w:rsidP="1EC50E84">
      <w:pPr>
        <w:spacing w:after="0" w:line="360" w:lineRule="auto"/>
        <w:ind w:firstLine="567"/>
        <w:jc w:val="both"/>
        <w:rPr>
          <w:del w:id="70" w:author="Patricia Nakazawa Siqueira" w:date="2022-05-10T16:29:00Z"/>
          <w:rFonts w:ascii="Arial" w:hAnsi="Arial" w:cs="Arial"/>
          <w:sz w:val="24"/>
          <w:szCs w:val="24"/>
        </w:rPr>
      </w:pPr>
    </w:p>
    <w:p w14:paraId="56296D26" w14:textId="27E15A24" w:rsidR="00011EBA" w:rsidRPr="00887CE6" w:rsidRDefault="00011EBA">
      <w:pPr>
        <w:spacing w:after="0" w:line="360" w:lineRule="auto"/>
        <w:jc w:val="both"/>
        <w:rPr>
          <w:rFonts w:ascii="Arial" w:hAnsi="Arial" w:cs="Arial"/>
          <w:sz w:val="24"/>
          <w:szCs w:val="24"/>
        </w:rPr>
        <w:pPrChange w:id="71" w:author="Patricia Nakazawa Siqueira" w:date="2022-05-10T16:29:00Z">
          <w:pPr>
            <w:spacing w:after="0" w:line="360" w:lineRule="auto"/>
            <w:ind w:firstLine="567"/>
            <w:jc w:val="both"/>
          </w:pPr>
        </w:pPrChange>
      </w:pPr>
    </w:p>
    <w:p w14:paraId="07D9CE8B" w14:textId="4FCA7EDD" w:rsidR="00011EBA" w:rsidRPr="00887CE6" w:rsidRDefault="25406915" w:rsidP="1EC50E84">
      <w:pPr>
        <w:spacing w:after="0" w:line="360" w:lineRule="auto"/>
        <w:jc w:val="both"/>
        <w:rPr>
          <w:rFonts w:ascii="Arial" w:hAnsi="Arial" w:cs="Arial"/>
          <w:b/>
          <w:bCs/>
          <w:color w:val="000000" w:themeColor="text1"/>
          <w:sz w:val="24"/>
          <w:szCs w:val="24"/>
        </w:rPr>
      </w:pPr>
      <w:bookmarkStart w:id="72" w:name="_Toc1361664921"/>
      <w:bookmarkStart w:id="73" w:name="_Toc2091812931"/>
      <w:bookmarkStart w:id="74" w:name="_Toc59167601"/>
      <w:r w:rsidRPr="1EC50E84">
        <w:rPr>
          <w:rFonts w:ascii="Arial" w:hAnsi="Arial" w:cs="Arial"/>
          <w:b/>
          <w:bCs/>
          <w:sz w:val="24"/>
          <w:szCs w:val="24"/>
        </w:rPr>
        <w:t>3.</w:t>
      </w:r>
      <w:r w:rsidR="52D02DF0" w:rsidRPr="1EC50E84">
        <w:rPr>
          <w:rFonts w:ascii="Arial" w:hAnsi="Arial" w:cs="Arial"/>
          <w:b/>
          <w:bCs/>
          <w:sz w:val="24"/>
          <w:szCs w:val="24"/>
        </w:rPr>
        <w:t>4.1</w:t>
      </w:r>
      <w:r w:rsidRPr="1EC50E84">
        <w:rPr>
          <w:rFonts w:ascii="Arial" w:hAnsi="Arial" w:cs="Arial"/>
          <w:b/>
          <w:bCs/>
          <w:sz w:val="24"/>
          <w:szCs w:val="24"/>
        </w:rPr>
        <w:t xml:space="preserve"> O uso de tecnologias em Salões de Beleza</w:t>
      </w:r>
      <w:bookmarkEnd w:id="72"/>
      <w:bookmarkEnd w:id="73"/>
    </w:p>
    <w:p w14:paraId="3F7C16D7" w14:textId="610B1833" w:rsidR="1EC50E84" w:rsidRDefault="1EC50E84" w:rsidP="1EC50E84">
      <w:pPr>
        <w:spacing w:after="0" w:line="360" w:lineRule="auto"/>
        <w:jc w:val="both"/>
        <w:rPr>
          <w:rFonts w:ascii="Arial" w:hAnsi="Arial" w:cs="Arial"/>
          <w:b/>
          <w:bCs/>
          <w:color w:val="FF0000"/>
          <w:sz w:val="24"/>
          <w:szCs w:val="24"/>
        </w:rPr>
      </w:pPr>
    </w:p>
    <w:p w14:paraId="475E2FF9" w14:textId="63E92914" w:rsidR="1EC50E84" w:rsidRDefault="1EC50E84" w:rsidP="3E7B0583">
      <w:pPr>
        <w:spacing w:line="360" w:lineRule="auto"/>
        <w:ind w:firstLine="567"/>
        <w:jc w:val="both"/>
        <w:rPr>
          <w:rFonts w:ascii="Arial" w:hAnsi="Arial" w:cs="Arial"/>
          <w:sz w:val="24"/>
          <w:szCs w:val="24"/>
        </w:rPr>
      </w:pPr>
      <w:r w:rsidRPr="3E7B0583">
        <w:rPr>
          <w:rFonts w:ascii="Arial" w:hAnsi="Arial" w:cs="Arial"/>
          <w:sz w:val="24"/>
          <w:szCs w:val="24"/>
        </w:rPr>
        <w:t xml:space="preserve">A sociedade está passando por uma fase de mudanças, na qual as tecnologias são responsáveis por grandes transformações no ambiente de negócios. Podendo aumentar propostas de valores, criar diferenciais competitivos e modificar as rotinas de operações em empresas de todas as áreas. Desta maneira, a tecnologia naturalmente vem despertando o interesse do setor de beleza. Profissionais dessa área estão diante da necessidade de encontrar novos caminhos e novas formas de realizar as mesmas atividades consolidadas </w:t>
      </w:r>
      <w:proofErr w:type="gramStart"/>
      <w:r w:rsidRPr="3E7B0583">
        <w:rPr>
          <w:rFonts w:ascii="Arial" w:hAnsi="Arial" w:cs="Arial"/>
          <w:sz w:val="24"/>
          <w:szCs w:val="24"/>
        </w:rPr>
        <w:t>à</w:t>
      </w:r>
      <w:proofErr w:type="gramEnd"/>
      <w:r w:rsidRPr="3E7B0583">
        <w:rPr>
          <w:rFonts w:ascii="Arial" w:hAnsi="Arial" w:cs="Arial"/>
          <w:sz w:val="24"/>
          <w:szCs w:val="24"/>
        </w:rPr>
        <w:t xml:space="preserve"> anos, mas que no momento pós-pandemia não devem voltar a existir como antes.</w:t>
      </w:r>
    </w:p>
    <w:p w14:paraId="0298C50F" w14:textId="4F22F2D8" w:rsidR="1EC50E84" w:rsidRDefault="1EC50E84" w:rsidP="3E7B0583">
      <w:pPr>
        <w:spacing w:line="360" w:lineRule="auto"/>
        <w:ind w:firstLine="567"/>
        <w:jc w:val="both"/>
        <w:rPr>
          <w:rFonts w:ascii="Arial" w:hAnsi="Arial" w:cs="Arial"/>
          <w:sz w:val="24"/>
          <w:szCs w:val="24"/>
        </w:rPr>
      </w:pPr>
      <w:r w:rsidRPr="3E7B0583">
        <w:rPr>
          <w:rFonts w:ascii="Arial" w:hAnsi="Arial" w:cs="Arial"/>
          <w:sz w:val="24"/>
          <w:szCs w:val="24"/>
        </w:rPr>
        <w:t xml:space="preserve">De acordo com Salomé et al. (2021), “as empresas de micro e pequeno porte, que ainda utilizam apenas o modelo tradicional de comercialização, estão expostas ao grande risco de não conseguirem sobreviver à atual crise, o que impõe a elas uma </w:t>
      </w:r>
      <w:r w:rsidRPr="3E7B0583">
        <w:rPr>
          <w:rFonts w:ascii="Arial" w:hAnsi="Arial" w:cs="Arial"/>
          <w:sz w:val="24"/>
          <w:szCs w:val="24"/>
        </w:rPr>
        <w:lastRenderedPageBreak/>
        <w:t xml:space="preserve">demanda prioritária de adaptação”. A partir dessa ideia, percebe-se a necessidade de inovar e incluir novas técnicas e recursos ao comércio local, afim de se destacar e desenvolver em meio a vasta concorrência. </w:t>
      </w:r>
    </w:p>
    <w:p w14:paraId="08D45AD5" w14:textId="13CD2116" w:rsidR="1EC50E84" w:rsidRDefault="1EC50E84" w:rsidP="00CA0A05">
      <w:pPr>
        <w:spacing w:line="360" w:lineRule="auto"/>
        <w:ind w:firstLine="567"/>
        <w:jc w:val="both"/>
        <w:rPr>
          <w:rFonts w:ascii="Arial" w:hAnsi="Arial" w:cs="Arial"/>
          <w:sz w:val="24"/>
          <w:szCs w:val="24"/>
        </w:rPr>
      </w:pPr>
      <w:r w:rsidRPr="7B614E23">
        <w:rPr>
          <w:rFonts w:ascii="Arial" w:hAnsi="Arial" w:cs="Arial"/>
          <w:sz w:val="24"/>
          <w:szCs w:val="24"/>
        </w:rPr>
        <w:t>À vista desse novo cenário pós pandêmico e buscando sintonia com o avanço tecnológico, o mercado de salão de beleza tende a reestruturar-se de maneira sistematizada e digital.</w:t>
      </w:r>
    </w:p>
    <w:p w14:paraId="3F7B0BC1" w14:textId="77777777" w:rsidR="00CA0A05" w:rsidRDefault="00CA0A05" w:rsidP="00CA0A05">
      <w:pPr>
        <w:spacing w:line="360" w:lineRule="auto"/>
        <w:ind w:firstLine="567"/>
        <w:jc w:val="both"/>
        <w:rPr>
          <w:rFonts w:ascii="Arial" w:hAnsi="Arial" w:cs="Arial"/>
          <w:sz w:val="24"/>
          <w:szCs w:val="24"/>
        </w:rPr>
      </w:pPr>
    </w:p>
    <w:p w14:paraId="60EBE9A7" w14:textId="574960A3" w:rsidR="00364746" w:rsidRPr="00364746" w:rsidRDefault="175322CC" w:rsidP="00364746">
      <w:pPr>
        <w:pStyle w:val="Ttulo1"/>
        <w:spacing w:before="240" w:after="240"/>
        <w:jc w:val="both"/>
        <w:rPr>
          <w:rFonts w:ascii="Arial" w:hAnsi="Arial" w:cs="Arial"/>
        </w:rPr>
      </w:pPr>
      <w:bookmarkStart w:id="75" w:name="_Toc268934575"/>
      <w:bookmarkStart w:id="76" w:name="_Toc1329446369"/>
      <w:bookmarkStart w:id="77" w:name="_Toc103425196"/>
      <w:r w:rsidRPr="1EC50E84">
        <w:rPr>
          <w:rFonts w:ascii="Arial" w:hAnsi="Arial" w:cs="Arial"/>
        </w:rPr>
        <w:t xml:space="preserve">4. </w:t>
      </w:r>
      <w:bookmarkEnd w:id="74"/>
      <w:r w:rsidR="22F927AD" w:rsidRPr="1EC50E84">
        <w:rPr>
          <w:rFonts w:ascii="Arial" w:hAnsi="Arial" w:cs="Arial"/>
        </w:rPr>
        <w:t>METODOLOGIAS EMPREGADAS</w:t>
      </w:r>
      <w:bookmarkEnd w:id="75"/>
      <w:bookmarkEnd w:id="76"/>
      <w:bookmarkEnd w:id="77"/>
    </w:p>
    <w:p w14:paraId="0DD40464" w14:textId="096EC942" w:rsidR="00EC0225" w:rsidRPr="007A3720" w:rsidRDefault="48DB4950" w:rsidP="00CA0A05">
      <w:pPr>
        <w:spacing w:line="360" w:lineRule="auto"/>
        <w:ind w:firstLine="567"/>
        <w:jc w:val="both"/>
        <w:rPr>
          <w:rFonts w:ascii="Arial" w:hAnsi="Arial" w:cs="Arial"/>
          <w:sz w:val="24"/>
          <w:szCs w:val="24"/>
        </w:rPr>
      </w:pPr>
      <w:r w:rsidRPr="64DDF664">
        <w:rPr>
          <w:rFonts w:ascii="Arial" w:hAnsi="Arial" w:cs="Arial"/>
          <w:sz w:val="24"/>
          <w:szCs w:val="24"/>
        </w:rPr>
        <w:t xml:space="preserve">Através de reuniões e debates realizados em plataformas virtuais, sendo elas: mensagens, e-mails e </w:t>
      </w:r>
      <w:r w:rsidR="4F63DEAC" w:rsidRPr="64DDF664">
        <w:rPr>
          <w:rFonts w:ascii="Arial" w:hAnsi="Arial" w:cs="Arial"/>
          <w:sz w:val="24"/>
          <w:szCs w:val="24"/>
        </w:rPr>
        <w:t>videochamadas</w:t>
      </w:r>
      <w:r w:rsidRPr="64DDF664">
        <w:rPr>
          <w:rFonts w:ascii="Arial" w:hAnsi="Arial" w:cs="Arial"/>
          <w:sz w:val="24"/>
          <w:szCs w:val="24"/>
        </w:rPr>
        <w:t>, os membros responsáveis por este trabalho procuraram se dedicar ao máximo na temática abordada, com o objetivo de se aprofundar no assunto de forma técnica, fazendo cursos voltados à algumas áreas específicas como: marketing, administração e relacionados à área da tecnologia da informação, com enfoque em programação web, banco de dados e criação de sistemas. Utilizando como base para estudo pesquisas, cursos e projetos científicos que fossem pertinentes à temática.</w:t>
      </w:r>
    </w:p>
    <w:p w14:paraId="19B93065" w14:textId="0A9325BE" w:rsidR="00EC0225" w:rsidRPr="007A3720" w:rsidRDefault="48DB4950" w:rsidP="00CA0A05">
      <w:pPr>
        <w:spacing w:line="360" w:lineRule="auto"/>
        <w:ind w:firstLine="567"/>
        <w:jc w:val="both"/>
        <w:rPr>
          <w:rFonts w:ascii="Arial" w:hAnsi="Arial" w:cs="Arial"/>
          <w:sz w:val="24"/>
          <w:szCs w:val="24"/>
        </w:rPr>
      </w:pPr>
      <w:r w:rsidRPr="64DDF664">
        <w:rPr>
          <w:rFonts w:ascii="Arial" w:hAnsi="Arial" w:cs="Arial"/>
          <w:sz w:val="24"/>
          <w:szCs w:val="24"/>
        </w:rPr>
        <w:t>O surgimento do tema que norteou toda a pesquisa veio por intermédio de um dos membros do grupo, que é próximo à uma proprietária de um comércio relacionado ao mercado estético. Através de conversas, foram identificados alguns processos que poderiam passar por melhorias e recursos que poderiam ser utilizados no processo de divulgação de serviços, adquirindo novos clientes e na agilidade e eficácia nos processos de gerenciamento do Salão de Beleza.</w:t>
      </w:r>
    </w:p>
    <w:p w14:paraId="708251C7" w14:textId="39C62DD8" w:rsidR="00EC0225" w:rsidRPr="007A3720" w:rsidRDefault="48DB4950" w:rsidP="00CA0A05">
      <w:pPr>
        <w:spacing w:line="360" w:lineRule="auto"/>
        <w:ind w:firstLine="567"/>
        <w:jc w:val="both"/>
        <w:rPr>
          <w:rFonts w:ascii="Arial" w:hAnsi="Arial" w:cs="Arial"/>
          <w:sz w:val="24"/>
          <w:szCs w:val="24"/>
        </w:rPr>
      </w:pPr>
      <w:r w:rsidRPr="64DDF664">
        <w:rPr>
          <w:rFonts w:ascii="Arial" w:hAnsi="Arial" w:cs="Arial"/>
          <w:sz w:val="24"/>
          <w:szCs w:val="24"/>
        </w:rPr>
        <w:t xml:space="preserve">Após tomar maior conhecimento sobre a situação da questão que foi apontada, diversas pesquisas e estudos foram realizados com o objetivo de trazer novas tecnologias e técnicas para o cotidiano dos profissionais do Espaço </w:t>
      </w:r>
      <w:proofErr w:type="spellStart"/>
      <w:r w:rsidRPr="64DDF664">
        <w:rPr>
          <w:rFonts w:ascii="Arial" w:hAnsi="Arial" w:cs="Arial"/>
          <w:sz w:val="24"/>
          <w:szCs w:val="24"/>
        </w:rPr>
        <w:t>Liffa</w:t>
      </w:r>
      <w:proofErr w:type="spellEnd"/>
      <w:r w:rsidRPr="64DDF664">
        <w:rPr>
          <w:rFonts w:ascii="Arial" w:hAnsi="Arial" w:cs="Arial"/>
          <w:sz w:val="24"/>
          <w:szCs w:val="24"/>
        </w:rPr>
        <w:t xml:space="preserve">, tentando otimizar o processo de divulgação, consequentemente atraindo novos clientes, e na gestão de serviços, auxiliando a parte administrativa e financeira da </w:t>
      </w:r>
      <w:r w:rsidR="00CA0A05" w:rsidRPr="64DDF664">
        <w:rPr>
          <w:rFonts w:ascii="Arial" w:hAnsi="Arial" w:cs="Arial"/>
          <w:sz w:val="24"/>
          <w:szCs w:val="24"/>
        </w:rPr>
        <w:t>empresa.</w:t>
      </w:r>
      <w:r w:rsidRPr="64DDF664">
        <w:rPr>
          <w:rFonts w:ascii="Arial" w:hAnsi="Arial" w:cs="Arial"/>
          <w:sz w:val="24"/>
          <w:szCs w:val="24"/>
        </w:rPr>
        <w:t xml:space="preserve"> Além disso, em reuniões feitas com a proprietária do comércio foram sugeridas ferramentas que poderiam auxiliá-la na divulgação de seus serviços, como uma maior presença nas redes sociais.</w:t>
      </w:r>
    </w:p>
    <w:p w14:paraId="2CC56604" w14:textId="4F333D3C" w:rsidR="00EC0225" w:rsidRPr="007A3720" w:rsidRDefault="48DB4950" w:rsidP="00CA0A05">
      <w:pPr>
        <w:spacing w:line="360" w:lineRule="auto"/>
        <w:ind w:firstLine="567"/>
        <w:jc w:val="both"/>
        <w:rPr>
          <w:rFonts w:ascii="Arial" w:hAnsi="Arial" w:cs="Arial"/>
          <w:sz w:val="24"/>
          <w:szCs w:val="24"/>
        </w:rPr>
      </w:pPr>
      <w:r w:rsidRPr="64DDF664">
        <w:rPr>
          <w:rFonts w:ascii="Arial" w:hAnsi="Arial" w:cs="Arial"/>
          <w:sz w:val="24"/>
          <w:szCs w:val="24"/>
        </w:rPr>
        <w:lastRenderedPageBreak/>
        <w:t>Na área de programação do produto</w:t>
      </w:r>
      <w:ins w:id="78" w:author="Patricia Nakazawa Siqueira" w:date="2022-05-14T14:14:00Z">
        <w:r w:rsidRPr="64DDF664">
          <w:rPr>
            <w:rFonts w:ascii="Arial" w:hAnsi="Arial" w:cs="Arial"/>
            <w:sz w:val="24"/>
            <w:szCs w:val="24"/>
          </w:rPr>
          <w:t>,</w:t>
        </w:r>
      </w:ins>
      <w:r w:rsidRPr="64DDF664">
        <w:rPr>
          <w:rFonts w:ascii="Arial" w:hAnsi="Arial" w:cs="Arial"/>
          <w:sz w:val="24"/>
          <w:szCs w:val="24"/>
        </w:rPr>
        <w:t xml:space="preserve"> foram estudados alguns métodos que se dedicam na melhoraria dá a interface do usuário e em técnicas que tem como objetivo gerar uma melhor experiência de uso. Esses foram temas de suma importância para empregar uma boa usabilidade e desempenho ao produto final. </w:t>
      </w:r>
    </w:p>
    <w:p w14:paraId="02AB3425" w14:textId="7CFC21B7" w:rsidR="00CA0A05" w:rsidRDefault="03E48AEB" w:rsidP="00CA0A05">
      <w:pPr>
        <w:spacing w:line="360" w:lineRule="auto"/>
        <w:ind w:firstLine="567"/>
        <w:jc w:val="both"/>
        <w:rPr>
          <w:rFonts w:ascii="Arial" w:hAnsi="Arial" w:cs="Arial"/>
          <w:sz w:val="24"/>
          <w:szCs w:val="24"/>
        </w:rPr>
      </w:pPr>
      <w:r w:rsidRPr="64DDF664">
        <w:rPr>
          <w:rFonts w:ascii="Arial" w:hAnsi="Arial" w:cs="Arial"/>
          <w:sz w:val="24"/>
          <w:szCs w:val="24"/>
        </w:rPr>
        <w:t>A utilização de linguagens e ferramentas dedicadas a comunicação com dados e processos gerenciais foram utilizadas afim de desenvolver e auxiliar nos serviços prestados pela empresa.</w:t>
      </w:r>
    </w:p>
    <w:p w14:paraId="30C90AAD" w14:textId="796A6B81" w:rsidR="03E48AEB" w:rsidRDefault="64DDF664" w:rsidP="00CA0A05">
      <w:pPr>
        <w:spacing w:line="360" w:lineRule="auto"/>
        <w:ind w:firstLine="567"/>
        <w:jc w:val="both"/>
        <w:rPr>
          <w:rFonts w:ascii="Arial" w:hAnsi="Arial" w:cs="Arial"/>
          <w:sz w:val="24"/>
          <w:szCs w:val="24"/>
        </w:rPr>
      </w:pPr>
      <w:r w:rsidRPr="64DDF664">
        <w:rPr>
          <w:rFonts w:ascii="Arial" w:hAnsi="Arial" w:cs="Arial"/>
          <w:sz w:val="24"/>
          <w:szCs w:val="24"/>
        </w:rPr>
        <w:t>Para o desenvolvimento do banco de dados em MySQL, foi utilizado o software Heidi SQL que auxilia no processo de criação gerando códigos automáticos. Enquanto para a simulação de um servidor HTTP Apache, que é responsável pela permissão ao acesso de dados à uma página web, foi utilizado o programa XAMPP.</w:t>
      </w:r>
    </w:p>
    <w:p w14:paraId="0AD83991" w14:textId="7D959B92" w:rsidR="64DDF664" w:rsidRDefault="64DDF664" w:rsidP="00CA0A05">
      <w:pPr>
        <w:spacing w:line="360" w:lineRule="auto"/>
        <w:ind w:firstLine="567"/>
        <w:jc w:val="both"/>
        <w:rPr>
          <w:rFonts w:ascii="Arial" w:hAnsi="Arial" w:cs="Arial"/>
          <w:sz w:val="24"/>
          <w:szCs w:val="24"/>
        </w:rPr>
      </w:pPr>
      <w:r w:rsidRPr="64DDF664">
        <w:rPr>
          <w:rFonts w:ascii="Arial" w:hAnsi="Arial" w:cs="Arial"/>
          <w:sz w:val="24"/>
          <w:szCs w:val="24"/>
        </w:rPr>
        <w:t xml:space="preserve">No processo de desenvolvimento da página web, utilizou-se a linguagem de marcação HTML5, juntamente do CSS, um mecanismo de estilização. A linguagem de programação </w:t>
      </w:r>
      <w:proofErr w:type="spellStart"/>
      <w:r w:rsidRPr="64DDF664">
        <w:rPr>
          <w:rFonts w:ascii="Arial" w:hAnsi="Arial" w:cs="Arial"/>
          <w:sz w:val="24"/>
          <w:szCs w:val="24"/>
        </w:rPr>
        <w:t>JavaScript</w:t>
      </w:r>
      <w:proofErr w:type="spellEnd"/>
      <w:r w:rsidRPr="64DDF664">
        <w:rPr>
          <w:rFonts w:ascii="Arial" w:hAnsi="Arial" w:cs="Arial"/>
          <w:sz w:val="24"/>
          <w:szCs w:val="24"/>
        </w:rPr>
        <w:t xml:space="preserve"> foi utilizada para a dinamização de funções tanto estéticas como funcionais. Já nas trocas de dados simples entre o próprio sistema, o JSON foi aplicado como melhor opção para essa função.</w:t>
      </w:r>
    </w:p>
    <w:p w14:paraId="2B71B2A6" w14:textId="3DB682A6" w:rsidR="64DDF664" w:rsidRDefault="64DDF664" w:rsidP="00CA0A05">
      <w:pPr>
        <w:spacing w:line="360" w:lineRule="auto"/>
        <w:ind w:firstLine="567"/>
        <w:jc w:val="both"/>
        <w:rPr>
          <w:rFonts w:ascii="Arial" w:hAnsi="Arial" w:cs="Arial"/>
          <w:sz w:val="24"/>
          <w:szCs w:val="24"/>
        </w:rPr>
      </w:pPr>
      <w:r w:rsidRPr="64DDF664">
        <w:rPr>
          <w:rFonts w:ascii="Arial" w:hAnsi="Arial" w:cs="Arial"/>
          <w:sz w:val="24"/>
          <w:szCs w:val="24"/>
        </w:rPr>
        <w:t>O site é do tipo responsivo, na qual independentemente do tamanho da tela, o conteúdo é readaptado, permitindo que tablets, celulares e computadores possam acessar o produto final.</w:t>
      </w:r>
    </w:p>
    <w:p w14:paraId="623C40EF" w14:textId="09A0BE13" w:rsidR="64DDF664" w:rsidRDefault="64DDF664" w:rsidP="00CA0A05">
      <w:pPr>
        <w:spacing w:line="360" w:lineRule="auto"/>
        <w:ind w:firstLine="567"/>
        <w:jc w:val="both"/>
        <w:rPr>
          <w:rFonts w:ascii="Arial" w:hAnsi="Arial" w:cs="Arial"/>
          <w:sz w:val="24"/>
          <w:szCs w:val="24"/>
        </w:rPr>
      </w:pPr>
      <w:r w:rsidRPr="64DDF664">
        <w:rPr>
          <w:rFonts w:ascii="Arial" w:hAnsi="Arial" w:cs="Arial"/>
          <w:sz w:val="24"/>
          <w:szCs w:val="24"/>
        </w:rPr>
        <w:t>Além do site de divulgação foi desenvolvido também um software, utilizando a linguagem de programação de alto nível Java, que permite o uso de diversas bibliotecas e apresenta diversas funções.</w:t>
      </w:r>
    </w:p>
    <w:p w14:paraId="71367555" w14:textId="68CC20DE" w:rsidR="64DDF664" w:rsidRDefault="64DDF664" w:rsidP="00CA0A05">
      <w:pPr>
        <w:spacing w:line="360" w:lineRule="auto"/>
        <w:ind w:firstLine="567"/>
        <w:jc w:val="both"/>
        <w:rPr>
          <w:rFonts w:ascii="Arial" w:hAnsi="Arial" w:cs="Arial"/>
          <w:sz w:val="24"/>
          <w:szCs w:val="24"/>
        </w:rPr>
      </w:pPr>
      <w:r w:rsidRPr="64DDF664">
        <w:rPr>
          <w:rFonts w:ascii="Arial" w:hAnsi="Arial" w:cs="Arial"/>
          <w:sz w:val="24"/>
          <w:szCs w:val="24"/>
        </w:rPr>
        <w:t xml:space="preserve">O software tem como objetivo, ser uma plataforma de gestão de serviços prestados, com foco em um sistema de agendamento. Cada cliente terá um cadastro na qual o serviço desejado será escolhido e atribuído à um profissional do “Espaço </w:t>
      </w:r>
      <w:proofErr w:type="spellStart"/>
      <w:r w:rsidRPr="64DDF664">
        <w:rPr>
          <w:rFonts w:ascii="Arial" w:hAnsi="Arial" w:cs="Arial"/>
          <w:sz w:val="24"/>
          <w:szCs w:val="24"/>
        </w:rPr>
        <w:t>Liffa</w:t>
      </w:r>
      <w:proofErr w:type="spellEnd"/>
      <w:r w:rsidRPr="64DDF664">
        <w:rPr>
          <w:rFonts w:ascii="Arial" w:hAnsi="Arial" w:cs="Arial"/>
          <w:sz w:val="24"/>
          <w:szCs w:val="24"/>
        </w:rPr>
        <w:t>”. Desta forma, tornando todo o sistema administrativo do negócio mais simples e com menos chances de erros.</w:t>
      </w:r>
    </w:p>
    <w:p w14:paraId="6D959EEB" w14:textId="21ABC67E" w:rsidR="64DDF664" w:rsidRDefault="64DDF664" w:rsidP="00CA0A05">
      <w:pPr>
        <w:spacing w:line="360" w:lineRule="auto"/>
        <w:ind w:firstLine="567"/>
        <w:jc w:val="both"/>
        <w:rPr>
          <w:rFonts w:ascii="Arial" w:hAnsi="Arial" w:cs="Arial"/>
          <w:sz w:val="24"/>
          <w:szCs w:val="24"/>
        </w:rPr>
      </w:pPr>
      <w:r w:rsidRPr="64DDF664">
        <w:rPr>
          <w:rFonts w:ascii="Arial" w:hAnsi="Arial" w:cs="Arial"/>
          <w:sz w:val="24"/>
          <w:szCs w:val="24"/>
        </w:rPr>
        <w:t xml:space="preserve">Na parte de pesquisa e desenvolvimento do relatório, foram realizadas diversas leituras à materiais acadêmicos e levantamentos realizados pelas mídias de divulgação de notícias, com a finalidade de adquirir o conhecimento sobre os impactos gerados pela pandemia do Covid-19, a importância do mercado estético na economia </w:t>
      </w:r>
      <w:r w:rsidRPr="64DDF664">
        <w:rPr>
          <w:rFonts w:ascii="Arial" w:hAnsi="Arial" w:cs="Arial"/>
          <w:sz w:val="24"/>
          <w:szCs w:val="24"/>
        </w:rPr>
        <w:lastRenderedPageBreak/>
        <w:t>brasileira e do papel da tecnologia afim de auxiliar e criar novas formas de serviços e técnicas.</w:t>
      </w:r>
    </w:p>
    <w:p w14:paraId="1EF589CE" w14:textId="01614FAA" w:rsidR="64DDF664" w:rsidRDefault="64DDF664" w:rsidP="64DDF664">
      <w:pPr>
        <w:spacing w:after="0" w:line="360" w:lineRule="auto"/>
        <w:ind w:firstLine="567"/>
        <w:jc w:val="both"/>
        <w:rPr>
          <w:rFonts w:ascii="Arial" w:hAnsi="Arial" w:cs="Arial"/>
          <w:sz w:val="24"/>
          <w:szCs w:val="24"/>
        </w:rPr>
      </w:pPr>
    </w:p>
    <w:p w14:paraId="66BE862E" w14:textId="427F33D0" w:rsidR="00EC0225" w:rsidRDefault="00EC0225" w:rsidP="64DDF664">
      <w:pPr>
        <w:spacing w:after="0" w:line="360" w:lineRule="auto"/>
        <w:ind w:firstLine="567"/>
        <w:jc w:val="both"/>
        <w:rPr>
          <w:rFonts w:ascii="Arial" w:hAnsi="Arial" w:cs="Arial"/>
          <w:lang w:eastAsia="ja-JP"/>
        </w:rPr>
      </w:pPr>
      <w:bookmarkStart w:id="79" w:name="_Toc59167332"/>
      <w:bookmarkStart w:id="80" w:name="_Toc59167602"/>
    </w:p>
    <w:p w14:paraId="24F38AE8" w14:textId="07A376D5" w:rsidR="00CA0A05" w:rsidRDefault="00CA0A05" w:rsidP="64DDF664">
      <w:pPr>
        <w:spacing w:after="0" w:line="360" w:lineRule="auto"/>
        <w:ind w:firstLine="567"/>
        <w:jc w:val="both"/>
        <w:rPr>
          <w:rFonts w:ascii="Arial" w:hAnsi="Arial" w:cs="Arial"/>
          <w:lang w:eastAsia="ja-JP"/>
        </w:rPr>
      </w:pPr>
    </w:p>
    <w:p w14:paraId="25127B6F" w14:textId="6EEBD006" w:rsidR="00CA0A05" w:rsidRDefault="00CA0A05" w:rsidP="64DDF664">
      <w:pPr>
        <w:spacing w:after="0" w:line="360" w:lineRule="auto"/>
        <w:ind w:firstLine="567"/>
        <w:jc w:val="both"/>
        <w:rPr>
          <w:rFonts w:ascii="Arial" w:hAnsi="Arial" w:cs="Arial"/>
          <w:lang w:eastAsia="ja-JP"/>
        </w:rPr>
      </w:pPr>
    </w:p>
    <w:p w14:paraId="67985E7A" w14:textId="07522AD6" w:rsidR="00CA0A05" w:rsidRDefault="00CA0A05" w:rsidP="64DDF664">
      <w:pPr>
        <w:spacing w:after="0" w:line="360" w:lineRule="auto"/>
        <w:ind w:firstLine="567"/>
        <w:jc w:val="both"/>
        <w:rPr>
          <w:rFonts w:ascii="Arial" w:hAnsi="Arial" w:cs="Arial"/>
          <w:lang w:eastAsia="ja-JP"/>
        </w:rPr>
      </w:pPr>
    </w:p>
    <w:p w14:paraId="764203FE" w14:textId="407486D9" w:rsidR="00CA0A05" w:rsidRDefault="00CA0A05" w:rsidP="64DDF664">
      <w:pPr>
        <w:spacing w:after="0" w:line="360" w:lineRule="auto"/>
        <w:ind w:firstLine="567"/>
        <w:jc w:val="both"/>
        <w:rPr>
          <w:rFonts w:ascii="Arial" w:hAnsi="Arial" w:cs="Arial"/>
          <w:lang w:eastAsia="ja-JP"/>
        </w:rPr>
      </w:pPr>
    </w:p>
    <w:p w14:paraId="5165F871" w14:textId="2E594437" w:rsidR="00CA0A05" w:rsidRDefault="00CA0A05" w:rsidP="64DDF664">
      <w:pPr>
        <w:spacing w:after="0" w:line="360" w:lineRule="auto"/>
        <w:ind w:firstLine="567"/>
        <w:jc w:val="both"/>
        <w:rPr>
          <w:rFonts w:ascii="Arial" w:hAnsi="Arial" w:cs="Arial"/>
          <w:lang w:eastAsia="ja-JP"/>
        </w:rPr>
      </w:pPr>
    </w:p>
    <w:p w14:paraId="319AB57E" w14:textId="3CAFEA47" w:rsidR="00CA0A05" w:rsidRDefault="00CA0A05" w:rsidP="64DDF664">
      <w:pPr>
        <w:spacing w:after="0" w:line="360" w:lineRule="auto"/>
        <w:ind w:firstLine="567"/>
        <w:jc w:val="both"/>
        <w:rPr>
          <w:rFonts w:ascii="Arial" w:hAnsi="Arial" w:cs="Arial"/>
          <w:lang w:eastAsia="ja-JP"/>
        </w:rPr>
      </w:pPr>
    </w:p>
    <w:p w14:paraId="43BB7F2F" w14:textId="5B49688C" w:rsidR="00CA0A05" w:rsidRDefault="00CA0A05" w:rsidP="64DDF664">
      <w:pPr>
        <w:spacing w:after="0" w:line="360" w:lineRule="auto"/>
        <w:ind w:firstLine="567"/>
        <w:jc w:val="both"/>
        <w:rPr>
          <w:rFonts w:ascii="Arial" w:hAnsi="Arial" w:cs="Arial"/>
          <w:lang w:eastAsia="ja-JP"/>
        </w:rPr>
      </w:pPr>
    </w:p>
    <w:p w14:paraId="2A3CA3BE" w14:textId="4556963B" w:rsidR="00CA0A05" w:rsidRDefault="00CA0A05" w:rsidP="64DDF664">
      <w:pPr>
        <w:spacing w:after="0" w:line="360" w:lineRule="auto"/>
        <w:ind w:firstLine="567"/>
        <w:jc w:val="both"/>
        <w:rPr>
          <w:rFonts w:ascii="Arial" w:hAnsi="Arial" w:cs="Arial"/>
          <w:lang w:eastAsia="ja-JP"/>
        </w:rPr>
      </w:pPr>
    </w:p>
    <w:p w14:paraId="25CE3665" w14:textId="20269B3B" w:rsidR="00CA0A05" w:rsidRDefault="00CA0A05" w:rsidP="64DDF664">
      <w:pPr>
        <w:spacing w:after="0" w:line="360" w:lineRule="auto"/>
        <w:ind w:firstLine="567"/>
        <w:jc w:val="both"/>
        <w:rPr>
          <w:rFonts w:ascii="Arial" w:hAnsi="Arial" w:cs="Arial"/>
          <w:lang w:eastAsia="ja-JP"/>
        </w:rPr>
      </w:pPr>
    </w:p>
    <w:p w14:paraId="041DFCE8" w14:textId="4841D3D8" w:rsidR="00CA0A05" w:rsidRDefault="00CA0A05" w:rsidP="64DDF664">
      <w:pPr>
        <w:spacing w:after="0" w:line="360" w:lineRule="auto"/>
        <w:ind w:firstLine="567"/>
        <w:jc w:val="both"/>
        <w:rPr>
          <w:rFonts w:ascii="Arial" w:hAnsi="Arial" w:cs="Arial"/>
          <w:lang w:eastAsia="ja-JP"/>
        </w:rPr>
      </w:pPr>
    </w:p>
    <w:p w14:paraId="2068D63E" w14:textId="19BA679C" w:rsidR="00CA0A05" w:rsidRDefault="00CA0A05" w:rsidP="64DDF664">
      <w:pPr>
        <w:spacing w:after="0" w:line="360" w:lineRule="auto"/>
        <w:ind w:firstLine="567"/>
        <w:jc w:val="both"/>
        <w:rPr>
          <w:rFonts w:ascii="Arial" w:hAnsi="Arial" w:cs="Arial"/>
          <w:lang w:eastAsia="ja-JP"/>
        </w:rPr>
      </w:pPr>
    </w:p>
    <w:p w14:paraId="1F259B8C" w14:textId="338B2431" w:rsidR="00CA0A05" w:rsidRDefault="00CA0A05" w:rsidP="64DDF664">
      <w:pPr>
        <w:spacing w:after="0" w:line="360" w:lineRule="auto"/>
        <w:ind w:firstLine="567"/>
        <w:jc w:val="both"/>
        <w:rPr>
          <w:rFonts w:ascii="Arial" w:hAnsi="Arial" w:cs="Arial"/>
          <w:lang w:eastAsia="ja-JP"/>
        </w:rPr>
      </w:pPr>
    </w:p>
    <w:p w14:paraId="7BF84B08" w14:textId="3C170638" w:rsidR="00CA0A05" w:rsidRDefault="00CA0A05" w:rsidP="64DDF664">
      <w:pPr>
        <w:spacing w:after="0" w:line="360" w:lineRule="auto"/>
        <w:ind w:firstLine="567"/>
        <w:jc w:val="both"/>
        <w:rPr>
          <w:rFonts w:ascii="Arial" w:hAnsi="Arial" w:cs="Arial"/>
          <w:lang w:eastAsia="ja-JP"/>
        </w:rPr>
      </w:pPr>
    </w:p>
    <w:p w14:paraId="5A566BCF" w14:textId="6CA17F80" w:rsidR="00CA0A05" w:rsidRDefault="00CA0A05" w:rsidP="64DDF664">
      <w:pPr>
        <w:spacing w:after="0" w:line="360" w:lineRule="auto"/>
        <w:ind w:firstLine="567"/>
        <w:jc w:val="both"/>
        <w:rPr>
          <w:rFonts w:ascii="Arial" w:hAnsi="Arial" w:cs="Arial"/>
          <w:lang w:eastAsia="ja-JP"/>
        </w:rPr>
      </w:pPr>
    </w:p>
    <w:p w14:paraId="0AA5553A" w14:textId="7228016D" w:rsidR="00CA0A05" w:rsidRDefault="00CA0A05" w:rsidP="64DDF664">
      <w:pPr>
        <w:spacing w:after="0" w:line="360" w:lineRule="auto"/>
        <w:ind w:firstLine="567"/>
        <w:jc w:val="both"/>
        <w:rPr>
          <w:rFonts w:ascii="Arial" w:hAnsi="Arial" w:cs="Arial"/>
          <w:lang w:eastAsia="ja-JP"/>
        </w:rPr>
      </w:pPr>
    </w:p>
    <w:p w14:paraId="03CB997A" w14:textId="1B5366F6" w:rsidR="00CA0A05" w:rsidRDefault="00CA0A05" w:rsidP="64DDF664">
      <w:pPr>
        <w:spacing w:after="0" w:line="360" w:lineRule="auto"/>
        <w:ind w:firstLine="567"/>
        <w:jc w:val="both"/>
        <w:rPr>
          <w:rFonts w:ascii="Arial" w:hAnsi="Arial" w:cs="Arial"/>
          <w:lang w:eastAsia="ja-JP"/>
        </w:rPr>
      </w:pPr>
    </w:p>
    <w:p w14:paraId="69A1B88B" w14:textId="602687E0" w:rsidR="00CA0A05" w:rsidRDefault="00CA0A05" w:rsidP="64DDF664">
      <w:pPr>
        <w:spacing w:after="0" w:line="360" w:lineRule="auto"/>
        <w:ind w:firstLine="567"/>
        <w:jc w:val="both"/>
        <w:rPr>
          <w:rFonts w:ascii="Arial" w:hAnsi="Arial" w:cs="Arial"/>
          <w:lang w:eastAsia="ja-JP"/>
        </w:rPr>
      </w:pPr>
    </w:p>
    <w:p w14:paraId="413782BA" w14:textId="1ABAD48A" w:rsidR="00CA0A05" w:rsidRDefault="00CA0A05" w:rsidP="64DDF664">
      <w:pPr>
        <w:spacing w:after="0" w:line="360" w:lineRule="auto"/>
        <w:ind w:firstLine="567"/>
        <w:jc w:val="both"/>
        <w:rPr>
          <w:rFonts w:ascii="Arial" w:hAnsi="Arial" w:cs="Arial"/>
          <w:lang w:eastAsia="ja-JP"/>
        </w:rPr>
      </w:pPr>
    </w:p>
    <w:p w14:paraId="0C78713A" w14:textId="32B1A714" w:rsidR="00CA0A05" w:rsidRDefault="00CA0A05" w:rsidP="64DDF664">
      <w:pPr>
        <w:spacing w:after="0" w:line="360" w:lineRule="auto"/>
        <w:ind w:firstLine="567"/>
        <w:jc w:val="both"/>
        <w:rPr>
          <w:rFonts w:ascii="Arial" w:hAnsi="Arial" w:cs="Arial"/>
          <w:lang w:eastAsia="ja-JP"/>
        </w:rPr>
      </w:pPr>
    </w:p>
    <w:p w14:paraId="64636D40" w14:textId="43A95A49" w:rsidR="00CA0A05" w:rsidRDefault="00CA0A05" w:rsidP="64DDF664">
      <w:pPr>
        <w:spacing w:after="0" w:line="360" w:lineRule="auto"/>
        <w:ind w:firstLine="567"/>
        <w:jc w:val="both"/>
        <w:rPr>
          <w:rFonts w:ascii="Arial" w:hAnsi="Arial" w:cs="Arial"/>
          <w:lang w:eastAsia="ja-JP"/>
        </w:rPr>
      </w:pPr>
    </w:p>
    <w:p w14:paraId="52F96E32" w14:textId="3EB15313" w:rsidR="00CA0A05" w:rsidRDefault="00CA0A05" w:rsidP="64DDF664">
      <w:pPr>
        <w:spacing w:after="0" w:line="360" w:lineRule="auto"/>
        <w:ind w:firstLine="567"/>
        <w:jc w:val="both"/>
        <w:rPr>
          <w:rFonts w:ascii="Arial" w:hAnsi="Arial" w:cs="Arial"/>
          <w:lang w:eastAsia="ja-JP"/>
        </w:rPr>
      </w:pPr>
    </w:p>
    <w:p w14:paraId="33CCD911" w14:textId="25351A7D" w:rsidR="00CA0A05" w:rsidRDefault="00CA0A05" w:rsidP="64DDF664">
      <w:pPr>
        <w:spacing w:after="0" w:line="360" w:lineRule="auto"/>
        <w:ind w:firstLine="567"/>
        <w:jc w:val="both"/>
        <w:rPr>
          <w:rFonts w:ascii="Arial" w:hAnsi="Arial" w:cs="Arial"/>
          <w:lang w:eastAsia="ja-JP"/>
        </w:rPr>
      </w:pPr>
    </w:p>
    <w:p w14:paraId="0145F280" w14:textId="7A62A338" w:rsidR="00CA0A05" w:rsidRDefault="00CA0A05" w:rsidP="64DDF664">
      <w:pPr>
        <w:spacing w:after="0" w:line="360" w:lineRule="auto"/>
        <w:ind w:firstLine="567"/>
        <w:jc w:val="both"/>
        <w:rPr>
          <w:rFonts w:ascii="Arial" w:hAnsi="Arial" w:cs="Arial"/>
          <w:lang w:eastAsia="ja-JP"/>
        </w:rPr>
      </w:pPr>
    </w:p>
    <w:p w14:paraId="351C9CD2" w14:textId="35B6F8C8" w:rsidR="00CA0A05" w:rsidRDefault="00CA0A05" w:rsidP="64DDF664">
      <w:pPr>
        <w:spacing w:after="0" w:line="360" w:lineRule="auto"/>
        <w:ind w:firstLine="567"/>
        <w:jc w:val="both"/>
        <w:rPr>
          <w:rFonts w:ascii="Arial" w:hAnsi="Arial" w:cs="Arial"/>
          <w:lang w:eastAsia="ja-JP"/>
        </w:rPr>
      </w:pPr>
    </w:p>
    <w:p w14:paraId="4772ED44" w14:textId="37539F95" w:rsidR="00CA0A05" w:rsidRDefault="00CA0A05" w:rsidP="64DDF664">
      <w:pPr>
        <w:spacing w:after="0" w:line="360" w:lineRule="auto"/>
        <w:ind w:firstLine="567"/>
        <w:jc w:val="both"/>
        <w:rPr>
          <w:rFonts w:ascii="Arial" w:hAnsi="Arial" w:cs="Arial"/>
          <w:lang w:eastAsia="ja-JP"/>
        </w:rPr>
      </w:pPr>
    </w:p>
    <w:p w14:paraId="1E1DFA09" w14:textId="1C7E9922" w:rsidR="00CA0A05" w:rsidRDefault="00CA0A05" w:rsidP="64DDF664">
      <w:pPr>
        <w:spacing w:after="0" w:line="360" w:lineRule="auto"/>
        <w:ind w:firstLine="567"/>
        <w:jc w:val="both"/>
        <w:rPr>
          <w:rFonts w:ascii="Arial" w:hAnsi="Arial" w:cs="Arial"/>
          <w:lang w:eastAsia="ja-JP"/>
        </w:rPr>
      </w:pPr>
    </w:p>
    <w:p w14:paraId="3FC55C8F" w14:textId="4B6BE42F" w:rsidR="00CA0A05" w:rsidRDefault="00CA0A05" w:rsidP="64DDF664">
      <w:pPr>
        <w:spacing w:after="0" w:line="360" w:lineRule="auto"/>
        <w:ind w:firstLine="567"/>
        <w:jc w:val="both"/>
        <w:rPr>
          <w:rFonts w:ascii="Arial" w:hAnsi="Arial" w:cs="Arial"/>
          <w:lang w:eastAsia="ja-JP"/>
        </w:rPr>
      </w:pPr>
    </w:p>
    <w:p w14:paraId="051DB3D2" w14:textId="28D15A62" w:rsidR="00CA0A05" w:rsidRDefault="00CA0A05" w:rsidP="64DDF664">
      <w:pPr>
        <w:spacing w:after="0" w:line="360" w:lineRule="auto"/>
        <w:ind w:firstLine="567"/>
        <w:jc w:val="both"/>
        <w:rPr>
          <w:rFonts w:ascii="Arial" w:hAnsi="Arial" w:cs="Arial"/>
          <w:lang w:eastAsia="ja-JP"/>
        </w:rPr>
      </w:pPr>
    </w:p>
    <w:p w14:paraId="028536A6" w14:textId="7046B6D5" w:rsidR="00CA0A05" w:rsidRDefault="00CA0A05" w:rsidP="64DDF664">
      <w:pPr>
        <w:spacing w:after="0" w:line="360" w:lineRule="auto"/>
        <w:ind w:firstLine="567"/>
        <w:jc w:val="both"/>
        <w:rPr>
          <w:rFonts w:ascii="Arial" w:hAnsi="Arial" w:cs="Arial"/>
          <w:lang w:eastAsia="ja-JP"/>
        </w:rPr>
      </w:pPr>
    </w:p>
    <w:p w14:paraId="63E0EDA2" w14:textId="0939CBAA" w:rsidR="00CA0A05" w:rsidRDefault="00CA0A05" w:rsidP="64DDF664">
      <w:pPr>
        <w:spacing w:after="0" w:line="360" w:lineRule="auto"/>
        <w:ind w:firstLine="567"/>
        <w:jc w:val="both"/>
        <w:rPr>
          <w:rFonts w:ascii="Arial" w:hAnsi="Arial" w:cs="Arial"/>
          <w:lang w:eastAsia="ja-JP"/>
        </w:rPr>
      </w:pPr>
    </w:p>
    <w:p w14:paraId="0946E81E" w14:textId="3D2D7D9F" w:rsidR="00CA0A05" w:rsidRDefault="00CA0A05" w:rsidP="64DDF664">
      <w:pPr>
        <w:spacing w:after="0" w:line="360" w:lineRule="auto"/>
        <w:ind w:firstLine="567"/>
        <w:jc w:val="both"/>
        <w:rPr>
          <w:rFonts w:ascii="Arial" w:hAnsi="Arial" w:cs="Arial"/>
          <w:lang w:eastAsia="ja-JP"/>
        </w:rPr>
      </w:pPr>
    </w:p>
    <w:p w14:paraId="153918C7" w14:textId="77777777" w:rsidR="00CA0A05" w:rsidRPr="007A3720" w:rsidRDefault="00CA0A05" w:rsidP="64DDF664">
      <w:pPr>
        <w:spacing w:after="0" w:line="360" w:lineRule="auto"/>
        <w:ind w:firstLine="567"/>
        <w:jc w:val="both"/>
        <w:rPr>
          <w:rFonts w:ascii="Arial" w:hAnsi="Arial" w:cs="Arial"/>
          <w:lang w:eastAsia="ja-JP"/>
        </w:rPr>
      </w:pPr>
    </w:p>
    <w:p w14:paraId="38C1F363" w14:textId="03A2E2CD" w:rsidR="00364746" w:rsidRPr="00364746" w:rsidRDefault="175322CC" w:rsidP="00083FE7">
      <w:pPr>
        <w:pStyle w:val="Ttulo1"/>
        <w:spacing w:before="240" w:after="240"/>
        <w:jc w:val="both"/>
        <w:rPr>
          <w:rFonts w:ascii="Arial" w:hAnsi="Arial" w:cs="Arial"/>
        </w:rPr>
      </w:pPr>
      <w:bookmarkStart w:id="81" w:name="_Toc1802737662"/>
      <w:bookmarkStart w:id="82" w:name="_Toc1460145434"/>
      <w:bookmarkStart w:id="83" w:name="_Toc103425197"/>
      <w:r w:rsidRPr="1EC50E84">
        <w:rPr>
          <w:rFonts w:ascii="Arial" w:hAnsi="Arial" w:cs="Arial"/>
        </w:rPr>
        <w:lastRenderedPageBreak/>
        <w:t>R</w:t>
      </w:r>
      <w:bookmarkEnd w:id="79"/>
      <w:bookmarkEnd w:id="80"/>
      <w:r w:rsidR="22F927AD" w:rsidRPr="1EC50E84">
        <w:rPr>
          <w:rFonts w:ascii="Arial" w:hAnsi="Arial" w:cs="Arial"/>
        </w:rPr>
        <w:t>EFERÊNCIAS</w:t>
      </w:r>
      <w:bookmarkEnd w:id="81"/>
      <w:bookmarkEnd w:id="82"/>
      <w:bookmarkEnd w:id="83"/>
    </w:p>
    <w:p w14:paraId="77CFBBA1" w14:textId="63A64157" w:rsidR="175322CC" w:rsidRDefault="175322CC" w:rsidP="1EC50E84">
      <w:pPr>
        <w:spacing w:after="0" w:line="360" w:lineRule="auto"/>
        <w:jc w:val="both"/>
        <w:rPr>
          <w:rFonts w:ascii="Arial" w:hAnsi="Arial" w:cs="Arial"/>
          <w:sz w:val="24"/>
          <w:szCs w:val="24"/>
        </w:rPr>
      </w:pPr>
      <w:r w:rsidRPr="1EC50E84">
        <w:rPr>
          <w:rFonts w:ascii="Arial" w:hAnsi="Arial" w:cs="Arial"/>
          <w:sz w:val="24"/>
          <w:szCs w:val="24"/>
        </w:rPr>
        <w:t xml:space="preserve">CASSIOLATO, José E.; LASTRES, Helena M. M. </w:t>
      </w:r>
      <w:r w:rsidRPr="1EC50E84">
        <w:rPr>
          <w:rFonts w:ascii="Arial" w:hAnsi="Arial" w:cs="Arial"/>
          <w:b/>
          <w:bCs/>
          <w:sz w:val="24"/>
          <w:szCs w:val="24"/>
        </w:rPr>
        <w:t>O papel da ciência, tecnologia e inovação ao desenvolvimento: relendo Furtado em tempos de pandemia.</w:t>
      </w:r>
      <w:r w:rsidRPr="1EC50E84">
        <w:rPr>
          <w:rFonts w:ascii="Arial" w:hAnsi="Arial" w:cs="Arial"/>
          <w:sz w:val="24"/>
          <w:szCs w:val="24"/>
        </w:rPr>
        <w:t xml:space="preserve"> Rio de Janeiro, v.1, n. 1, p.1-29, 2020.</w:t>
      </w:r>
    </w:p>
    <w:p w14:paraId="5229D2C9" w14:textId="27829D19" w:rsidR="1EC50E84" w:rsidRDefault="1EC50E84" w:rsidP="1EC50E84">
      <w:pPr>
        <w:spacing w:after="0" w:line="360" w:lineRule="auto"/>
        <w:ind w:firstLine="567"/>
        <w:jc w:val="both"/>
        <w:rPr>
          <w:rFonts w:ascii="Arial" w:hAnsi="Arial" w:cs="Arial"/>
          <w:sz w:val="24"/>
          <w:szCs w:val="24"/>
        </w:rPr>
      </w:pPr>
    </w:p>
    <w:p w14:paraId="3C185AB6" w14:textId="34288D37" w:rsidR="1EC50E84" w:rsidRDefault="03E48AEB" w:rsidP="1EC50E84">
      <w:pPr>
        <w:spacing w:after="0" w:line="360" w:lineRule="auto"/>
        <w:jc w:val="both"/>
        <w:rPr>
          <w:rFonts w:ascii="Arial" w:hAnsi="Arial" w:cs="Arial"/>
          <w:sz w:val="24"/>
          <w:szCs w:val="24"/>
        </w:rPr>
      </w:pPr>
      <w:r w:rsidRPr="64DDF664">
        <w:rPr>
          <w:rFonts w:ascii="Arial" w:hAnsi="Arial" w:cs="Arial"/>
          <w:b/>
          <w:bCs/>
          <w:sz w:val="24"/>
          <w:szCs w:val="24"/>
        </w:rPr>
        <w:t>Pesquisa revela impacto da pandemia para profissionais de beleza</w:t>
      </w:r>
      <w:r w:rsidR="78477244" w:rsidRPr="64DDF664">
        <w:rPr>
          <w:rFonts w:ascii="Arial" w:hAnsi="Arial" w:cs="Arial"/>
          <w:b/>
          <w:bCs/>
          <w:sz w:val="24"/>
          <w:szCs w:val="24"/>
        </w:rPr>
        <w:t>. Economia.</w:t>
      </w:r>
      <w:r w:rsidR="78477244" w:rsidRPr="64DDF664">
        <w:rPr>
          <w:rFonts w:ascii="Arial" w:hAnsi="Arial" w:cs="Arial"/>
          <w:sz w:val="24"/>
          <w:szCs w:val="24"/>
        </w:rPr>
        <w:t xml:space="preserve"> Disponível em: </w:t>
      </w:r>
      <w:hyperlink r:id="rId22">
        <w:r w:rsidRPr="64DDF664">
          <w:rPr>
            <w:rFonts w:ascii="Arial" w:hAnsi="Arial" w:cs="Arial"/>
            <w:sz w:val="24"/>
            <w:szCs w:val="24"/>
          </w:rPr>
          <w:t>https://www.beautyfair.com.br/pesquisa-revela-impacto-da-pandemia-para-profissionais-de-beleza/</w:t>
        </w:r>
      </w:hyperlink>
      <w:r w:rsidRPr="64DDF664">
        <w:rPr>
          <w:rFonts w:ascii="Arial" w:hAnsi="Arial" w:cs="Arial"/>
          <w:sz w:val="24"/>
          <w:szCs w:val="24"/>
        </w:rPr>
        <w:t xml:space="preserve"> </w:t>
      </w:r>
      <w:r w:rsidR="78477244" w:rsidRPr="64DDF664">
        <w:rPr>
          <w:rFonts w:ascii="Arial" w:hAnsi="Arial" w:cs="Arial"/>
          <w:sz w:val="24"/>
          <w:szCs w:val="24"/>
        </w:rPr>
        <w:t>. Acessado em 07 mai. 2022.</w:t>
      </w:r>
    </w:p>
    <w:p w14:paraId="0CC4FAAA" w14:textId="6C0537CD" w:rsidR="1EC50E84" w:rsidRDefault="1EC50E84" w:rsidP="1EC50E84">
      <w:pPr>
        <w:spacing w:after="0" w:line="360" w:lineRule="auto"/>
        <w:ind w:firstLine="567"/>
        <w:jc w:val="both"/>
        <w:rPr>
          <w:rFonts w:ascii="Arial" w:hAnsi="Arial" w:cs="Arial"/>
          <w:sz w:val="24"/>
          <w:szCs w:val="24"/>
        </w:rPr>
      </w:pPr>
    </w:p>
    <w:p w14:paraId="567D7048" w14:textId="2135AC2C" w:rsidR="1EC50E84" w:rsidRDefault="03E48AEB" w:rsidP="1EC50E84">
      <w:pPr>
        <w:spacing w:after="0" w:line="360" w:lineRule="auto"/>
        <w:jc w:val="both"/>
        <w:rPr>
          <w:rFonts w:ascii="Arial" w:hAnsi="Arial" w:cs="Arial"/>
          <w:sz w:val="24"/>
          <w:szCs w:val="24"/>
        </w:rPr>
      </w:pPr>
      <w:r w:rsidRPr="64DDF664">
        <w:rPr>
          <w:rFonts w:ascii="Arial" w:hAnsi="Arial" w:cs="Arial"/>
          <w:sz w:val="24"/>
          <w:szCs w:val="24"/>
        </w:rPr>
        <w:t xml:space="preserve">MACHADO, Guilherme </w:t>
      </w:r>
      <w:proofErr w:type="spellStart"/>
      <w:r w:rsidRPr="64DDF664">
        <w:rPr>
          <w:rFonts w:ascii="Arial" w:hAnsi="Arial" w:cs="Arial"/>
          <w:sz w:val="24"/>
          <w:szCs w:val="24"/>
        </w:rPr>
        <w:t>Witte</w:t>
      </w:r>
      <w:proofErr w:type="spellEnd"/>
      <w:r w:rsidRPr="64DDF664">
        <w:rPr>
          <w:rFonts w:ascii="Arial" w:hAnsi="Arial" w:cs="Arial"/>
          <w:sz w:val="24"/>
          <w:szCs w:val="24"/>
        </w:rPr>
        <w:t xml:space="preserve"> Cruz.</w:t>
      </w:r>
      <w:r w:rsidRPr="64DDF664">
        <w:rPr>
          <w:rFonts w:ascii="Arial" w:hAnsi="Arial" w:cs="Arial"/>
          <w:b/>
          <w:bCs/>
          <w:sz w:val="24"/>
          <w:szCs w:val="24"/>
        </w:rPr>
        <w:t xml:space="preserve"> Salão de beleza – Guias de Boas Práticas. Rio de Janeiro, v.1, n.1, p 1 – 62, 2015.</w:t>
      </w:r>
      <w:ins w:id="84" w:author="Patricia Nakazawa Siqueira" w:date="2022-05-14T14:49:00Z">
        <w:r w:rsidRPr="64DDF664">
          <w:rPr>
            <w:rFonts w:ascii="Arial" w:hAnsi="Arial" w:cs="Arial"/>
            <w:b/>
            <w:bCs/>
            <w:sz w:val="24"/>
            <w:szCs w:val="24"/>
          </w:rPr>
          <w:t xml:space="preserve"> </w:t>
        </w:r>
      </w:ins>
      <w:r w:rsidRPr="64DDF664">
        <w:rPr>
          <w:rFonts w:ascii="Arial" w:hAnsi="Arial" w:cs="Arial"/>
          <w:sz w:val="24"/>
          <w:szCs w:val="24"/>
        </w:rPr>
        <w:t xml:space="preserve">Disponível em: </w:t>
      </w:r>
      <w:hyperlink r:id="rId23">
        <w:r w:rsidRPr="64DDF664">
          <w:rPr>
            <w:rFonts w:ascii="Arial" w:hAnsi="Arial" w:cs="Arial"/>
            <w:sz w:val="24"/>
            <w:szCs w:val="24"/>
          </w:rPr>
          <w:t>https://silo.tips/download/salao-de-beleza-abnt</w:t>
        </w:r>
      </w:hyperlink>
      <w:r w:rsidRPr="64DDF664">
        <w:rPr>
          <w:rFonts w:ascii="Arial" w:hAnsi="Arial" w:cs="Arial"/>
          <w:sz w:val="24"/>
          <w:szCs w:val="24"/>
        </w:rPr>
        <w:t xml:space="preserve">. </w:t>
      </w:r>
      <w:r w:rsidR="78477244" w:rsidRPr="64DDF664">
        <w:rPr>
          <w:rFonts w:ascii="Arial" w:hAnsi="Arial" w:cs="Arial"/>
          <w:sz w:val="24"/>
          <w:szCs w:val="24"/>
        </w:rPr>
        <w:t>Acessado em 07 mai. 2022.</w:t>
      </w:r>
    </w:p>
    <w:p w14:paraId="56AC047F" w14:textId="1248B1CA" w:rsidR="1EC50E84" w:rsidRDefault="1EC50E84" w:rsidP="1EC50E84">
      <w:pPr>
        <w:spacing w:after="0" w:line="360" w:lineRule="auto"/>
        <w:ind w:firstLine="567"/>
        <w:jc w:val="both"/>
        <w:rPr>
          <w:rFonts w:ascii="Arial" w:hAnsi="Arial" w:cs="Arial"/>
          <w:sz w:val="24"/>
          <w:szCs w:val="24"/>
        </w:rPr>
      </w:pPr>
      <w:r w:rsidRPr="1EC50E84">
        <w:rPr>
          <w:rFonts w:ascii="Arial" w:hAnsi="Arial" w:cs="Arial"/>
          <w:sz w:val="24"/>
          <w:szCs w:val="24"/>
        </w:rPr>
        <w:t xml:space="preserve"> </w:t>
      </w:r>
    </w:p>
    <w:p w14:paraId="01BEAECA" w14:textId="7DB58113" w:rsidR="1EC50E84" w:rsidRDefault="1EC50E84" w:rsidP="1EC50E84">
      <w:pPr>
        <w:spacing w:after="0" w:line="360" w:lineRule="auto"/>
        <w:jc w:val="both"/>
        <w:rPr>
          <w:rFonts w:ascii="Arial" w:hAnsi="Arial" w:cs="Arial"/>
          <w:b/>
          <w:bCs/>
          <w:sz w:val="24"/>
          <w:szCs w:val="24"/>
        </w:rPr>
      </w:pPr>
      <w:r w:rsidRPr="1EC50E84">
        <w:rPr>
          <w:rFonts w:ascii="Arial" w:hAnsi="Arial" w:cs="Arial"/>
          <w:b/>
          <w:bCs/>
          <w:sz w:val="24"/>
          <w:szCs w:val="24"/>
        </w:rPr>
        <w:t>Crescimento do segmento de salões de beleza reflete preocupação do brasileiro com a aparência. Economia.</w:t>
      </w:r>
    </w:p>
    <w:p w14:paraId="3B3A75C1" w14:textId="21256A2E" w:rsidR="1EC50E84" w:rsidRDefault="1EC50E84" w:rsidP="1EC50E84">
      <w:pPr>
        <w:spacing w:after="0" w:line="360" w:lineRule="auto"/>
        <w:jc w:val="both"/>
        <w:rPr>
          <w:rFonts w:ascii="Arial" w:hAnsi="Arial" w:cs="Arial"/>
          <w:sz w:val="24"/>
          <w:szCs w:val="24"/>
        </w:rPr>
      </w:pPr>
      <w:r w:rsidRPr="1EC50E84">
        <w:rPr>
          <w:rFonts w:ascii="Arial" w:hAnsi="Arial" w:cs="Arial"/>
          <w:sz w:val="24"/>
          <w:szCs w:val="24"/>
        </w:rPr>
        <w:t>Disponível em: https://diariodeuberlandia.com.br/noticia/28040/crescimento-do-segmento-de-saloes-de-beleza-reflete-preocupacao-do-brasileiro-com-a-aparencia. Acessado em 07 mai. 2022</w:t>
      </w:r>
    </w:p>
    <w:p w14:paraId="55D32ADF" w14:textId="571778EB" w:rsidR="1EC50E84" w:rsidRDefault="1EC50E84" w:rsidP="1EC50E84">
      <w:pPr>
        <w:rPr>
          <w:rFonts w:ascii="Arial" w:hAnsi="Arial" w:cs="Arial"/>
          <w:sz w:val="24"/>
          <w:szCs w:val="24"/>
        </w:rPr>
      </w:pPr>
      <w:r w:rsidRPr="1EC50E84">
        <w:rPr>
          <w:rFonts w:ascii="Arial" w:hAnsi="Arial" w:cs="Arial"/>
          <w:sz w:val="24"/>
          <w:szCs w:val="24"/>
        </w:rPr>
        <w:t xml:space="preserve"> </w:t>
      </w:r>
    </w:p>
    <w:p w14:paraId="573867E5" w14:textId="08FA00EF" w:rsidR="1EC50E84" w:rsidRDefault="1EC50E84" w:rsidP="1EC50E84">
      <w:pPr>
        <w:spacing w:after="0" w:line="360" w:lineRule="auto"/>
        <w:jc w:val="both"/>
        <w:rPr>
          <w:rFonts w:ascii="Arial" w:hAnsi="Arial" w:cs="Arial"/>
          <w:b/>
          <w:bCs/>
          <w:sz w:val="24"/>
          <w:szCs w:val="24"/>
        </w:rPr>
      </w:pPr>
      <w:r w:rsidRPr="1EC50E84">
        <w:rPr>
          <w:rFonts w:ascii="Arial" w:hAnsi="Arial" w:cs="Arial"/>
          <w:b/>
          <w:bCs/>
          <w:sz w:val="24"/>
          <w:szCs w:val="24"/>
        </w:rPr>
        <w:t>Mercado de beleza cresce no Brasil durante a pandemia. Economia.</w:t>
      </w:r>
    </w:p>
    <w:p w14:paraId="1FFE5479" w14:textId="6D6DFEA3" w:rsidR="1EC50E84" w:rsidRDefault="1EC50E84" w:rsidP="1EC50E84">
      <w:pPr>
        <w:spacing w:after="0" w:line="360" w:lineRule="auto"/>
        <w:jc w:val="both"/>
        <w:rPr>
          <w:rFonts w:ascii="Arial" w:hAnsi="Arial" w:cs="Arial"/>
          <w:sz w:val="24"/>
          <w:szCs w:val="24"/>
        </w:rPr>
      </w:pPr>
      <w:r w:rsidRPr="1EC50E84">
        <w:rPr>
          <w:rFonts w:ascii="Arial" w:hAnsi="Arial" w:cs="Arial"/>
          <w:sz w:val="24"/>
          <w:szCs w:val="24"/>
        </w:rPr>
        <w:t xml:space="preserve">Disponível em: </w:t>
      </w:r>
      <w:hyperlink r:id="rId24">
        <w:r w:rsidRPr="1EC50E84">
          <w:rPr>
            <w:rFonts w:ascii="Arial" w:hAnsi="Arial" w:cs="Arial"/>
            <w:sz w:val="24"/>
            <w:szCs w:val="24"/>
          </w:rPr>
          <w:t>https://www.investe.sp.gov.br/noticia/mercado-de-beleza-cresce-no-brasil-durante-a-pandemia/</w:t>
        </w:r>
      </w:hyperlink>
      <w:r w:rsidRPr="1EC50E84">
        <w:rPr>
          <w:rFonts w:ascii="Arial" w:hAnsi="Arial" w:cs="Arial"/>
          <w:sz w:val="24"/>
          <w:szCs w:val="24"/>
        </w:rPr>
        <w:t>. Acessado em 07 mai. 2022</w:t>
      </w:r>
    </w:p>
    <w:p w14:paraId="119F14D1" w14:textId="69561E4E" w:rsidR="1EC50E84" w:rsidRDefault="1EC50E84" w:rsidP="1EC50E84">
      <w:pPr>
        <w:spacing w:after="0" w:line="360" w:lineRule="auto"/>
        <w:jc w:val="both"/>
        <w:rPr>
          <w:rFonts w:ascii="Arial" w:hAnsi="Arial" w:cs="Arial"/>
          <w:sz w:val="24"/>
          <w:szCs w:val="24"/>
        </w:rPr>
      </w:pPr>
    </w:p>
    <w:p w14:paraId="27C877E2" w14:textId="067CA249" w:rsidR="1EC50E84" w:rsidRDefault="1EC50E84" w:rsidP="1EC50E84">
      <w:pPr>
        <w:spacing w:after="0" w:line="360" w:lineRule="auto"/>
        <w:jc w:val="both"/>
        <w:rPr>
          <w:rFonts w:ascii="Arial" w:hAnsi="Arial" w:cs="Arial"/>
          <w:sz w:val="24"/>
          <w:szCs w:val="24"/>
        </w:rPr>
      </w:pPr>
      <w:r w:rsidRPr="1EC50E84">
        <w:rPr>
          <w:rFonts w:ascii="Arial" w:hAnsi="Arial" w:cs="Arial"/>
          <w:b/>
          <w:bCs/>
          <w:sz w:val="24"/>
          <w:szCs w:val="24"/>
        </w:rPr>
        <w:t>O MERCADO de beleza se reinventa nos novos tempos que se aproximam.</w:t>
      </w:r>
      <w:r w:rsidRPr="1EC50E84">
        <w:rPr>
          <w:rFonts w:ascii="Arial" w:hAnsi="Arial" w:cs="Arial"/>
          <w:sz w:val="24"/>
          <w:szCs w:val="24"/>
        </w:rPr>
        <w:t xml:space="preserve"> In: O mercado de beleza se reinventa nos novos tempos que se aproximam. [S. l.], 26 out. 2022. Disponível em: https://www.folhavitoria.com.br/geral/noticia/10/2021/o-mercado-de-beleza-se-reinventa-nos-novos-tempos-que-se-aproximam. Acesso em: 8 maio 2022</w:t>
      </w:r>
    </w:p>
    <w:p w14:paraId="5979A556" w14:textId="6C206269" w:rsidR="1EC50E84" w:rsidRDefault="1EC50E84" w:rsidP="1EC50E84">
      <w:pPr>
        <w:spacing w:after="0" w:line="360" w:lineRule="auto"/>
        <w:jc w:val="both"/>
        <w:rPr>
          <w:rFonts w:ascii="Arial" w:hAnsi="Arial" w:cs="Arial"/>
          <w:sz w:val="24"/>
          <w:szCs w:val="24"/>
        </w:rPr>
      </w:pPr>
    </w:p>
    <w:p w14:paraId="39FA351C" w14:textId="11CF62A3" w:rsidR="1EC50E84" w:rsidRDefault="03E48AEB" w:rsidP="1EC50E84">
      <w:pPr>
        <w:spacing w:after="0" w:line="360" w:lineRule="auto"/>
        <w:jc w:val="both"/>
        <w:rPr>
          <w:rFonts w:ascii="Arial" w:hAnsi="Arial" w:cs="Arial"/>
          <w:sz w:val="24"/>
          <w:szCs w:val="24"/>
        </w:rPr>
      </w:pPr>
      <w:r w:rsidRPr="64DDF664">
        <w:rPr>
          <w:rFonts w:ascii="Arial" w:hAnsi="Arial" w:cs="Arial"/>
          <w:b/>
          <w:bCs/>
          <w:sz w:val="24"/>
          <w:szCs w:val="24"/>
        </w:rPr>
        <w:t>O IMPACTO da pandemia de Coronavírus nos Pequenos Negócios – 12ª Edição do Sebrae –</w:t>
      </w:r>
      <w:r w:rsidRPr="64DDF664">
        <w:rPr>
          <w:rFonts w:ascii="Arial" w:hAnsi="Arial" w:cs="Arial"/>
          <w:sz w:val="24"/>
          <w:szCs w:val="24"/>
        </w:rPr>
        <w:t xml:space="preserve"> </w:t>
      </w:r>
      <w:proofErr w:type="gramStart"/>
      <w:r w:rsidRPr="64DDF664">
        <w:rPr>
          <w:rFonts w:ascii="Arial" w:hAnsi="Arial" w:cs="Arial"/>
          <w:sz w:val="24"/>
          <w:szCs w:val="24"/>
        </w:rPr>
        <w:t>Setembro</w:t>
      </w:r>
      <w:proofErr w:type="gramEnd"/>
      <w:r w:rsidRPr="64DDF664">
        <w:rPr>
          <w:rFonts w:ascii="Arial" w:hAnsi="Arial" w:cs="Arial"/>
          <w:sz w:val="24"/>
          <w:szCs w:val="24"/>
        </w:rPr>
        <w:t xml:space="preserve"> | 2021. [S. l.], 1 set. 2021. Disponível em: https://fgvprojetos.fgv.br/artigos/o-impacto-da-pandemia-de-coronavirus-nos-pequenos-negocios-12a-edicao-do-sebrae-setembro. Acesso em: 8 maio 2022.</w:t>
      </w:r>
    </w:p>
    <w:p w14:paraId="2C860649" w14:textId="4ECD8E49" w:rsidR="64DDF664" w:rsidRDefault="64DDF664" w:rsidP="64DDF664">
      <w:pPr>
        <w:spacing w:after="0" w:line="360" w:lineRule="auto"/>
        <w:jc w:val="both"/>
        <w:rPr>
          <w:rFonts w:ascii="Arial" w:hAnsi="Arial" w:cs="Arial"/>
          <w:sz w:val="24"/>
          <w:szCs w:val="24"/>
        </w:rPr>
      </w:pPr>
    </w:p>
    <w:p w14:paraId="0FF5D6A8" w14:textId="5FFEF925" w:rsidR="64DDF664" w:rsidRDefault="64DDF664" w:rsidP="64DDF664">
      <w:r w:rsidRPr="64DDF664">
        <w:rPr>
          <w:rFonts w:ascii="Arial" w:eastAsia="Arial" w:hAnsi="Arial" w:cs="Arial"/>
          <w:b/>
          <w:bCs/>
          <w:sz w:val="24"/>
          <w:szCs w:val="24"/>
        </w:rPr>
        <w:t>O PROMISSOR Mercado de Salões de Beleza do Brasil</w:t>
      </w:r>
      <w:r w:rsidRPr="64DDF664">
        <w:rPr>
          <w:rFonts w:ascii="Arial" w:eastAsia="Arial" w:hAnsi="Arial" w:cs="Arial"/>
          <w:sz w:val="24"/>
          <w:szCs w:val="24"/>
        </w:rPr>
        <w:t>. [</w:t>
      </w:r>
      <w:r w:rsidRPr="64DDF664">
        <w:rPr>
          <w:rFonts w:ascii="Arial" w:eastAsia="Arial" w:hAnsi="Arial" w:cs="Arial"/>
          <w:i/>
          <w:iCs/>
          <w:sz w:val="24"/>
          <w:szCs w:val="24"/>
        </w:rPr>
        <w:t>S. l.</w:t>
      </w:r>
      <w:r w:rsidRPr="64DDF664">
        <w:rPr>
          <w:rFonts w:ascii="Arial" w:eastAsia="Arial" w:hAnsi="Arial" w:cs="Arial"/>
          <w:sz w:val="24"/>
          <w:szCs w:val="24"/>
        </w:rPr>
        <w:t>], 28 jan. 2020. Disponível em:</w:t>
      </w:r>
      <w:r w:rsidRPr="64DDF664">
        <w:rPr>
          <w:rFonts w:ascii="Arial" w:eastAsia="Arial" w:hAnsi="Arial" w:cs="Arial"/>
          <w:color w:val="000000" w:themeColor="text1"/>
          <w:sz w:val="24"/>
          <w:szCs w:val="24"/>
          <w:rPrChange w:id="85" w:author="Patricia Nakazawa Siqueira" w:date="2022-05-14T14:51:00Z">
            <w:rPr>
              <w:rFonts w:ascii="Arial" w:eastAsia="Arial" w:hAnsi="Arial" w:cs="Arial"/>
              <w:sz w:val="24"/>
              <w:szCs w:val="24"/>
            </w:rPr>
          </w:rPrChange>
        </w:rPr>
        <w:t xml:space="preserve"> </w:t>
      </w:r>
      <w:r w:rsidR="00EA711C">
        <w:fldChar w:fldCharType="begin"/>
      </w:r>
      <w:r w:rsidR="00EA711C">
        <w:instrText xml:space="preserve"> HYPERLINK "https://buyco.com.br/mercado-de-saloes-de-beleza/" \h </w:instrText>
      </w:r>
      <w:r w:rsidR="00EA711C">
        <w:fldChar w:fldCharType="separate"/>
      </w:r>
      <w:r w:rsidRPr="64DDF664">
        <w:rPr>
          <w:rStyle w:val="Hyperlink"/>
          <w:rFonts w:ascii="Arial" w:eastAsia="Arial" w:hAnsi="Arial" w:cs="Arial"/>
          <w:color w:val="000000" w:themeColor="text1"/>
          <w:sz w:val="24"/>
          <w:szCs w:val="24"/>
          <w:u w:val="none"/>
          <w:rPrChange w:id="86" w:author="Patricia Nakazawa Siqueira" w:date="2022-05-14T14:51:00Z">
            <w:rPr>
              <w:rStyle w:val="Hyperlink"/>
              <w:rFonts w:ascii="Arial" w:eastAsia="Arial" w:hAnsi="Arial" w:cs="Arial"/>
              <w:sz w:val="24"/>
              <w:szCs w:val="24"/>
            </w:rPr>
          </w:rPrChange>
        </w:rPr>
        <w:t>https://buyco.com.br/mercado-de-saloes-de-beleza/</w:t>
      </w:r>
      <w:r w:rsidR="00EA711C">
        <w:rPr>
          <w:rStyle w:val="Hyperlink"/>
          <w:rFonts w:ascii="Arial" w:eastAsia="Arial" w:hAnsi="Arial" w:cs="Arial"/>
          <w:color w:val="000000" w:themeColor="text1"/>
          <w:sz w:val="24"/>
          <w:szCs w:val="24"/>
          <w:u w:val="none"/>
        </w:rPr>
        <w:fldChar w:fldCharType="end"/>
      </w:r>
      <w:r w:rsidRPr="64DDF664">
        <w:rPr>
          <w:rFonts w:ascii="Arial" w:eastAsia="Arial" w:hAnsi="Arial" w:cs="Arial"/>
          <w:color w:val="000000" w:themeColor="text1"/>
          <w:sz w:val="24"/>
          <w:szCs w:val="24"/>
          <w:rPrChange w:id="87" w:author="Patricia Nakazawa Siqueira" w:date="2022-05-14T14:51:00Z">
            <w:rPr>
              <w:rFonts w:ascii="Arial" w:eastAsia="Arial" w:hAnsi="Arial" w:cs="Arial"/>
              <w:sz w:val="24"/>
              <w:szCs w:val="24"/>
            </w:rPr>
          </w:rPrChange>
        </w:rPr>
        <w:t>.</w:t>
      </w:r>
      <w:r w:rsidRPr="64DDF664">
        <w:rPr>
          <w:rFonts w:ascii="Arial" w:eastAsia="Arial" w:hAnsi="Arial" w:cs="Arial"/>
          <w:sz w:val="24"/>
          <w:szCs w:val="24"/>
        </w:rPr>
        <w:t xml:space="preserve"> Acesso em: 14 maio 2022.</w:t>
      </w:r>
    </w:p>
    <w:p w14:paraId="4B02EC6E" w14:textId="42FB8611" w:rsidR="64DDF664" w:rsidRDefault="64DDF664" w:rsidP="64DDF664">
      <w:pPr>
        <w:spacing w:after="0" w:line="360" w:lineRule="auto"/>
        <w:jc w:val="both"/>
        <w:rPr>
          <w:rFonts w:ascii="Arial" w:hAnsi="Arial" w:cs="Arial"/>
          <w:sz w:val="24"/>
          <w:szCs w:val="24"/>
        </w:rPr>
      </w:pPr>
    </w:p>
    <w:p w14:paraId="29A094DE" w14:textId="3B75971F" w:rsidR="64DDF664" w:rsidRDefault="64DDF664" w:rsidP="64DDF664">
      <w:pPr>
        <w:spacing w:after="0" w:line="360" w:lineRule="auto"/>
        <w:jc w:val="both"/>
        <w:rPr>
          <w:rFonts w:ascii="Arial" w:eastAsia="Arial" w:hAnsi="Arial" w:cs="Arial"/>
          <w:sz w:val="24"/>
          <w:szCs w:val="24"/>
        </w:rPr>
      </w:pPr>
      <w:r w:rsidRPr="64DDF664">
        <w:rPr>
          <w:rFonts w:ascii="Arial" w:eastAsia="Arial" w:hAnsi="Arial" w:cs="Arial"/>
          <w:color w:val="000000" w:themeColor="text1"/>
          <w:sz w:val="24"/>
          <w:szCs w:val="24"/>
        </w:rPr>
        <w:t xml:space="preserve">ANDRADE, Mike Campos. </w:t>
      </w:r>
      <w:r w:rsidRPr="64DDF664">
        <w:rPr>
          <w:rFonts w:ascii="Arial" w:eastAsia="Arial" w:hAnsi="Arial" w:cs="Arial"/>
          <w:b/>
          <w:bCs/>
          <w:color w:val="000000" w:themeColor="text1"/>
          <w:sz w:val="24"/>
          <w:szCs w:val="24"/>
        </w:rPr>
        <w:t>BELEZA BRASILEIRA: Um estudo sobre o mercado de cosméticos Brasileiro e seus principais fatores de competitividade</w:t>
      </w:r>
      <w:r w:rsidRPr="64DDF664">
        <w:rPr>
          <w:rFonts w:ascii="Arial" w:eastAsia="Arial" w:hAnsi="Arial" w:cs="Arial"/>
          <w:color w:val="000000" w:themeColor="text1"/>
          <w:sz w:val="24"/>
          <w:szCs w:val="24"/>
        </w:rPr>
        <w:t>. 2021. Trabalho de Graduação (Bacharel em Comércio Exterior) - Universidade de Taubaté, [</w:t>
      </w:r>
      <w:r w:rsidRPr="64DDF664">
        <w:rPr>
          <w:rFonts w:ascii="Arial" w:eastAsia="Arial" w:hAnsi="Arial" w:cs="Arial"/>
          <w:i/>
          <w:iCs/>
          <w:color w:val="000000" w:themeColor="text1"/>
          <w:sz w:val="24"/>
          <w:szCs w:val="24"/>
        </w:rPr>
        <w:t>S. l.</w:t>
      </w:r>
      <w:r w:rsidRPr="64DDF664">
        <w:rPr>
          <w:rFonts w:ascii="Arial" w:eastAsia="Arial" w:hAnsi="Arial" w:cs="Arial"/>
          <w:color w:val="000000" w:themeColor="text1"/>
          <w:sz w:val="24"/>
          <w:szCs w:val="24"/>
        </w:rPr>
        <w:t>], 2021.</w:t>
      </w:r>
    </w:p>
    <w:p w14:paraId="7A9F53FE" w14:textId="2AA7C45C" w:rsidR="64DDF664" w:rsidRDefault="64DDF664" w:rsidP="64DDF664">
      <w:pPr>
        <w:spacing w:after="0" w:line="360" w:lineRule="auto"/>
        <w:jc w:val="both"/>
        <w:rPr>
          <w:rFonts w:ascii="Arial" w:eastAsia="Arial" w:hAnsi="Arial" w:cs="Arial"/>
          <w:color w:val="000000" w:themeColor="text1"/>
          <w:sz w:val="24"/>
          <w:szCs w:val="24"/>
        </w:rPr>
      </w:pPr>
    </w:p>
    <w:p w14:paraId="45DA131A" w14:textId="2AA7C45C" w:rsidR="64DDF664" w:rsidRDefault="64DDF664" w:rsidP="64DDF664">
      <w:pPr>
        <w:spacing w:after="0" w:line="360" w:lineRule="auto"/>
        <w:jc w:val="both"/>
        <w:rPr>
          <w:rFonts w:ascii="Arial" w:eastAsia="Arial" w:hAnsi="Arial" w:cs="Arial"/>
          <w:sz w:val="24"/>
          <w:szCs w:val="24"/>
        </w:rPr>
      </w:pPr>
      <w:r w:rsidRPr="64DDF664">
        <w:rPr>
          <w:rFonts w:ascii="Arial" w:eastAsia="Arial" w:hAnsi="Arial" w:cs="Arial"/>
          <w:b/>
          <w:bCs/>
          <w:color w:val="000000" w:themeColor="text1"/>
          <w:sz w:val="24"/>
          <w:szCs w:val="24"/>
        </w:rPr>
        <w:t xml:space="preserve">PORQUE a tecnologia é importante para o salão de beleza. Site </w:t>
      </w:r>
      <w:proofErr w:type="spellStart"/>
      <w:r w:rsidRPr="64DDF664">
        <w:rPr>
          <w:rFonts w:ascii="Arial" w:eastAsia="Arial" w:hAnsi="Arial" w:cs="Arial"/>
          <w:b/>
          <w:bCs/>
          <w:color w:val="000000" w:themeColor="text1"/>
          <w:sz w:val="24"/>
          <w:szCs w:val="24"/>
        </w:rPr>
        <w:t>Bdrop</w:t>
      </w:r>
      <w:proofErr w:type="spellEnd"/>
      <w:r w:rsidRPr="64DDF664">
        <w:rPr>
          <w:rFonts w:ascii="Arial" w:eastAsia="Arial" w:hAnsi="Arial" w:cs="Arial"/>
          <w:b/>
          <w:bCs/>
          <w:color w:val="000000" w:themeColor="text1"/>
          <w:sz w:val="24"/>
          <w:szCs w:val="24"/>
        </w:rPr>
        <w:t>, 6 jun. 2018.</w:t>
      </w:r>
      <w:r w:rsidRPr="64DDF664">
        <w:rPr>
          <w:rFonts w:ascii="Arial" w:eastAsia="Arial" w:hAnsi="Arial" w:cs="Arial"/>
          <w:color w:val="000000" w:themeColor="text1"/>
          <w:sz w:val="24"/>
          <w:szCs w:val="24"/>
        </w:rPr>
        <w:t xml:space="preserve"> Disponível em: http://bdrops.tv/2018/06/06/porque-tecnologia-e-importante-para-o-salao-de-beleza/. Acesso em: 14 maio 2022.</w:t>
      </w:r>
    </w:p>
    <w:p w14:paraId="5E2CAEF2" w14:textId="7EBC8AEA" w:rsidR="64DDF664" w:rsidRDefault="64DDF664" w:rsidP="64DDF664">
      <w:pPr>
        <w:spacing w:after="0" w:line="360" w:lineRule="auto"/>
        <w:jc w:val="both"/>
        <w:rPr>
          <w:rFonts w:ascii="Arial" w:eastAsia="Arial" w:hAnsi="Arial" w:cs="Arial"/>
          <w:color w:val="000000" w:themeColor="text1"/>
          <w:sz w:val="24"/>
          <w:szCs w:val="24"/>
        </w:rPr>
      </w:pPr>
    </w:p>
    <w:p w14:paraId="0830401B" w14:textId="0DD53D03" w:rsidR="64DDF664" w:rsidRDefault="64DDF664" w:rsidP="64DDF664">
      <w:pPr>
        <w:spacing w:after="0" w:line="360" w:lineRule="auto"/>
        <w:rPr>
          <w:rFonts w:ascii="Arial" w:eastAsia="Arial" w:hAnsi="Arial" w:cs="Arial"/>
          <w:color w:val="000000" w:themeColor="text1"/>
          <w:sz w:val="24"/>
          <w:szCs w:val="24"/>
          <w:rPrChange w:id="88" w:author="Patricia Nakazawa Siqueira" w:date="2022-05-14T14:36:00Z">
            <w:rPr>
              <w:rFonts w:ascii="Ubuntu" w:eastAsia="Ubuntu" w:hAnsi="Ubuntu" w:cs="Ubuntu"/>
              <w:sz w:val="24"/>
              <w:szCs w:val="24"/>
            </w:rPr>
          </w:rPrChange>
        </w:rPr>
      </w:pPr>
      <w:r w:rsidRPr="64DDF664">
        <w:rPr>
          <w:rFonts w:ascii="Arial" w:eastAsia="Arial" w:hAnsi="Arial" w:cs="Arial"/>
          <w:color w:val="000000" w:themeColor="text1"/>
          <w:sz w:val="24"/>
          <w:szCs w:val="24"/>
          <w:rPrChange w:id="89" w:author="Patricia Nakazawa Siqueira" w:date="2022-05-14T14:36:00Z">
            <w:rPr/>
          </w:rPrChange>
        </w:rPr>
        <w:t>W</w:t>
      </w:r>
      <w:r w:rsidRPr="64DDF664">
        <w:rPr>
          <w:rFonts w:ascii="Arial" w:eastAsia="Arial" w:hAnsi="Arial" w:cs="Arial"/>
          <w:color w:val="000000" w:themeColor="text1"/>
          <w:sz w:val="24"/>
          <w:szCs w:val="24"/>
          <w:rPrChange w:id="90" w:author="Patricia Nakazawa Siqueira" w:date="2022-05-14T14:35:00Z">
            <w:rPr/>
          </w:rPrChange>
        </w:rPr>
        <w:t>EBER</w:t>
      </w:r>
      <w:r w:rsidRPr="64DDF664">
        <w:rPr>
          <w:rFonts w:ascii="Arial" w:eastAsia="Arial" w:hAnsi="Arial" w:cs="Arial"/>
          <w:color w:val="000000" w:themeColor="text1"/>
          <w:sz w:val="24"/>
          <w:szCs w:val="24"/>
        </w:rPr>
        <w:t xml:space="preserve">, Mariana. </w:t>
      </w:r>
      <w:r w:rsidRPr="64DDF664">
        <w:rPr>
          <w:rFonts w:ascii="Arial" w:eastAsia="Arial" w:hAnsi="Arial" w:cs="Arial"/>
          <w:b/>
          <w:bCs/>
          <w:color w:val="000000" w:themeColor="text1"/>
          <w:sz w:val="24"/>
          <w:szCs w:val="24"/>
          <w:rPrChange w:id="91" w:author="Patricia Nakazawa Siqueira" w:date="2022-05-14T14:39:00Z">
            <w:rPr>
              <w:rFonts w:ascii="Arial" w:eastAsia="Arial" w:hAnsi="Arial" w:cs="Arial"/>
              <w:color w:val="000000" w:themeColor="text1"/>
              <w:sz w:val="24"/>
              <w:szCs w:val="24"/>
            </w:rPr>
          </w:rPrChange>
        </w:rPr>
        <w:t>Brasil é o quarto maior mercado de beleza e cuidados pessoais do mundo.</w:t>
      </w:r>
      <w:r w:rsidRPr="64DDF664">
        <w:rPr>
          <w:rFonts w:ascii="Arial" w:eastAsia="Arial" w:hAnsi="Arial" w:cs="Arial"/>
          <w:color w:val="000000" w:themeColor="text1"/>
          <w:sz w:val="24"/>
          <w:szCs w:val="24"/>
        </w:rPr>
        <w:t xml:space="preserve"> Disponível em: </w:t>
      </w:r>
      <w:hyperlink r:id="rId25" w:history="1">
        <w:hyperlink r:id="rId26" w:history="1">
          <w:r w:rsidRPr="64DDF664">
            <w:rPr>
              <w:rFonts w:ascii="Arial" w:eastAsia="Arial" w:hAnsi="Arial" w:cs="Arial"/>
              <w:sz w:val="24"/>
              <w:szCs w:val="24"/>
            </w:rPr>
            <w:t>https://forbes.com.br/principal/2020/07/brasil-e-o-quarto-maior-mercado-de-beleza-e-cuidados-pessoais-do-mundo/</w:t>
          </w:r>
        </w:hyperlink>
      </w:hyperlink>
      <w:r w:rsidRPr="64DDF664">
        <w:rPr>
          <w:rFonts w:ascii="Arial" w:eastAsia="Arial" w:hAnsi="Arial" w:cs="Arial"/>
          <w:color w:val="000000" w:themeColor="text1"/>
          <w:sz w:val="24"/>
          <w:szCs w:val="24"/>
        </w:rPr>
        <w:t>. Acesso em: 14 maio 2022.</w:t>
      </w:r>
    </w:p>
    <w:p w14:paraId="7C9A8298" w14:textId="12CB7392" w:rsidR="1EC50E84" w:rsidRDefault="1EC50E84" w:rsidP="1EC50E84">
      <w:pPr>
        <w:spacing w:after="0" w:line="360" w:lineRule="auto"/>
        <w:jc w:val="both"/>
        <w:rPr>
          <w:rFonts w:ascii="Arial" w:hAnsi="Arial" w:cs="Arial"/>
          <w:sz w:val="24"/>
          <w:szCs w:val="24"/>
        </w:rPr>
      </w:pPr>
    </w:p>
    <w:p w14:paraId="7BE8AC30" w14:textId="74C25FBF" w:rsidR="64DDF664" w:rsidRDefault="64DDF664" w:rsidP="64DDF664">
      <w:pPr>
        <w:spacing w:after="0" w:line="360" w:lineRule="auto"/>
        <w:jc w:val="both"/>
        <w:rPr>
          <w:rFonts w:ascii="Arial" w:eastAsia="Arial" w:hAnsi="Arial" w:cs="Arial"/>
          <w:color w:val="000000" w:themeColor="text1"/>
          <w:sz w:val="24"/>
          <w:szCs w:val="24"/>
        </w:rPr>
      </w:pPr>
      <w:r w:rsidRPr="64DDF664">
        <w:rPr>
          <w:rFonts w:ascii="Arial" w:eastAsia="Arial" w:hAnsi="Arial" w:cs="Arial"/>
          <w:color w:val="000000" w:themeColor="text1"/>
          <w:sz w:val="24"/>
          <w:szCs w:val="24"/>
        </w:rPr>
        <w:t xml:space="preserve">RESENDE, Ana Carolina. </w:t>
      </w:r>
      <w:r w:rsidRPr="64DDF664">
        <w:rPr>
          <w:rFonts w:ascii="Arial" w:eastAsia="Arial" w:hAnsi="Arial" w:cs="Arial"/>
          <w:b/>
          <w:bCs/>
          <w:color w:val="000000" w:themeColor="text1"/>
          <w:sz w:val="24"/>
          <w:szCs w:val="24"/>
        </w:rPr>
        <w:t>Criação da interface de um aplicativo para o fortalecimento do comércio local pós pandemia da covid – 19 com ênfase no empreendedorismo feminino.</w:t>
      </w:r>
      <w:r w:rsidRPr="64DDF664">
        <w:rPr>
          <w:rFonts w:ascii="Arial" w:eastAsia="Arial" w:hAnsi="Arial" w:cs="Arial"/>
          <w:color w:val="000000" w:themeColor="text1"/>
          <w:sz w:val="24"/>
          <w:szCs w:val="24"/>
        </w:rPr>
        <w:t xml:space="preserve"> 2020. 86f. Trabalho de Conclusão de Curso (Design) - Universidade Federal de Uberlândia, 2020</w:t>
      </w:r>
    </w:p>
    <w:p w14:paraId="4DDF763A" w14:textId="7E1A7DB6" w:rsidR="64DDF664" w:rsidRDefault="64DDF664" w:rsidP="64DDF664">
      <w:pPr>
        <w:spacing w:after="0" w:line="360" w:lineRule="auto"/>
        <w:jc w:val="both"/>
        <w:rPr>
          <w:rFonts w:ascii="Arial" w:eastAsia="Arial" w:hAnsi="Arial" w:cs="Arial"/>
          <w:color w:val="000000" w:themeColor="text1"/>
          <w:sz w:val="24"/>
          <w:szCs w:val="24"/>
        </w:rPr>
      </w:pPr>
    </w:p>
    <w:p w14:paraId="4493D313" w14:textId="7E1A7DB6" w:rsidR="64DDF664" w:rsidRDefault="64DDF664" w:rsidP="64DDF664">
      <w:pPr>
        <w:spacing w:after="0" w:line="360" w:lineRule="auto"/>
        <w:jc w:val="both"/>
        <w:rPr>
          <w:rFonts w:ascii="Ubuntu" w:eastAsia="Ubuntu" w:hAnsi="Ubuntu" w:cs="Ubuntu"/>
          <w:sz w:val="24"/>
          <w:szCs w:val="24"/>
        </w:rPr>
      </w:pPr>
      <w:r w:rsidRPr="64DDF664">
        <w:rPr>
          <w:rFonts w:ascii="Ubuntu" w:eastAsia="Ubuntu" w:hAnsi="Ubuntu" w:cs="Ubuntu"/>
          <w:color w:val="000000" w:themeColor="text1"/>
          <w:sz w:val="24"/>
          <w:szCs w:val="24"/>
        </w:rPr>
        <w:t xml:space="preserve">DWECK, Ruth Helena </w:t>
      </w:r>
      <w:r w:rsidRPr="64DDF664">
        <w:rPr>
          <w:rFonts w:ascii="Ubuntu" w:eastAsia="Ubuntu" w:hAnsi="Ubuntu" w:cs="Ubuntu"/>
          <w:i/>
          <w:iCs/>
          <w:color w:val="000000" w:themeColor="text1"/>
          <w:sz w:val="24"/>
          <w:szCs w:val="24"/>
        </w:rPr>
        <w:t>et al</w:t>
      </w:r>
      <w:r w:rsidRPr="64DDF664">
        <w:rPr>
          <w:rFonts w:ascii="Ubuntu" w:eastAsia="Ubuntu" w:hAnsi="Ubuntu" w:cs="Ubuntu"/>
          <w:color w:val="000000" w:themeColor="text1"/>
          <w:sz w:val="24"/>
          <w:szCs w:val="24"/>
        </w:rPr>
        <w:t xml:space="preserve">. </w:t>
      </w:r>
      <w:r w:rsidRPr="64DDF664">
        <w:rPr>
          <w:rFonts w:ascii="Ubuntu" w:eastAsia="Ubuntu" w:hAnsi="Ubuntu" w:cs="Ubuntu"/>
          <w:b/>
          <w:bCs/>
          <w:color w:val="000000" w:themeColor="text1"/>
          <w:sz w:val="24"/>
          <w:szCs w:val="24"/>
        </w:rPr>
        <w:t>A BELEZA COMO VARIÁVEL ECONÔMICA — REFLEXO NOS MERCADOS DE TRABALHO E DE BENS E SERVIÇOS</w:t>
      </w:r>
      <w:r w:rsidRPr="64DDF664">
        <w:rPr>
          <w:rFonts w:ascii="Ubuntu" w:eastAsia="Ubuntu" w:hAnsi="Ubuntu" w:cs="Ubuntu"/>
          <w:color w:val="000000" w:themeColor="text1"/>
          <w:sz w:val="24"/>
          <w:szCs w:val="24"/>
        </w:rPr>
        <w:t>: TEXTO PARA DISCUSSÃO Nº 618. Rio de Janeiro: IPEA, 1999. 36 p. ISBN 1415-4765.</w:t>
      </w:r>
    </w:p>
    <w:p w14:paraId="5B47223C" w14:textId="2AC0C02A" w:rsidR="1EC50E84" w:rsidRDefault="1EC50E84" w:rsidP="1EC50E84">
      <w:pPr>
        <w:spacing w:after="0" w:line="360" w:lineRule="auto"/>
        <w:jc w:val="both"/>
        <w:rPr>
          <w:rFonts w:ascii="Arial" w:hAnsi="Arial" w:cs="Arial"/>
          <w:sz w:val="24"/>
          <w:szCs w:val="24"/>
        </w:rPr>
      </w:pPr>
    </w:p>
    <w:sectPr w:rsidR="1EC50E84" w:rsidSect="002E6CE5">
      <w:headerReference w:type="default" r:id="rId27"/>
      <w:footerReference w:type="first" r:id="rId28"/>
      <w:pgSz w:w="11906" w:h="16838"/>
      <w:pgMar w:top="1701" w:right="1134" w:bottom="1134" w:left="1701"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ean Carlo Viana" w:date="2022-05-07T16:12:00Z" w:initials="JV">
    <w:p w14:paraId="14581680" w14:textId="2A1F2364" w:rsidR="1EC50E84" w:rsidRDefault="1EC50E84">
      <w:pPr>
        <w:pStyle w:val="Textodecomentrio"/>
      </w:pPr>
      <w:r>
        <w:t>Finalizado os itens 2.1 e 2.2</w:t>
      </w:r>
      <w:r>
        <w:rPr>
          <w:rStyle w:val="Refdecomentrio"/>
        </w:rPr>
        <w:annotationRef/>
      </w:r>
    </w:p>
  </w:comment>
  <w:comment w:id="2" w:author="Patricia Nakazawa Siqueira" w:date="2022-05-10T13:20:00Z" w:initials="PS">
    <w:p w14:paraId="728CA8B8" w14:textId="27D456BF" w:rsidR="1EC50E84" w:rsidRDefault="1EC50E84">
      <w:pPr>
        <w:pStyle w:val="Textodecomentrio"/>
      </w:pPr>
      <w:r>
        <w:t>Deve-se seguir a ordem alfabética na listagem de integrantes.</w:t>
      </w:r>
      <w:r>
        <w:rPr>
          <w:rStyle w:val="Refdecomentrio"/>
        </w:rPr>
        <w:annotationRef/>
      </w:r>
    </w:p>
  </w:comment>
  <w:comment w:id="3" w:author="Jean Carlo Viana" w:date="2022-05-14T10:04:00Z" w:initials="JV">
    <w:p w14:paraId="3AF84FDB" w14:textId="1EB28525" w:rsidR="64DDF664" w:rsidRDefault="64DDF664">
      <w:pPr>
        <w:pStyle w:val="Textodecomentrio"/>
      </w:pPr>
      <w:r>
        <w:t>ok</w:t>
      </w:r>
      <w:r>
        <w:rPr>
          <w:rStyle w:val="Refdecomentrio"/>
        </w:rPr>
        <w:annotationRef/>
      </w:r>
    </w:p>
  </w:comment>
  <w:comment w:id="4" w:author="Patricia Nakazawa Siqueira" w:date="2022-05-10T13:20:00Z" w:initials="PS">
    <w:p w14:paraId="5805A974" w14:textId="51496020" w:rsidR="1EC50E84" w:rsidRDefault="1EC50E84">
      <w:pPr>
        <w:pStyle w:val="Textodecomentrio"/>
      </w:pPr>
      <w:r>
        <w:t>Verificar com o Marco qual polo o mesmo estuda.</w:t>
      </w:r>
      <w:r>
        <w:rPr>
          <w:rStyle w:val="Refdecomentrio"/>
        </w:rPr>
        <w:annotationRef/>
      </w:r>
    </w:p>
  </w:comment>
  <w:comment w:id="8" w:author="Patricia Nakazawa Siqueira" w:date="2022-05-10T13:02:00Z" w:initials="PS">
    <w:p w14:paraId="0230CEF6" w14:textId="3E735406" w:rsidR="1EC50E84" w:rsidRDefault="1EC50E84">
      <w:pPr>
        <w:pStyle w:val="Textodecomentrio"/>
      </w:pPr>
      <w:r>
        <w:t>Ajustar Sumário, tópicos do item 3 sem a formatação correta</w:t>
      </w:r>
      <w:r>
        <w:rPr>
          <w:rStyle w:val="Refdecomentrio"/>
        </w:rPr>
        <w:annotationRef/>
      </w:r>
    </w:p>
  </w:comment>
  <w:comment w:id="6" w:author="Guilherme viana" w:date="2022-05-14T12:36:00Z" w:initials="Gv">
    <w:p w14:paraId="6B5BE779" w14:textId="3FCBFE53" w:rsidR="00813AF7" w:rsidRDefault="00813AF7">
      <w:pPr>
        <w:pStyle w:val="Textodecomentrio"/>
      </w:pPr>
      <w:r>
        <w:rPr>
          <w:rStyle w:val="Refdecomentrio"/>
        </w:rPr>
        <w:annotationRef/>
      </w:r>
    </w:p>
  </w:comment>
  <w:comment w:id="10" w:author="Patricia Nakazawa Siqueira" w:date="2022-05-10T13:03:00Z" w:initials="PS">
    <w:p w14:paraId="554921B5" w14:textId="12ED7CE7" w:rsidR="1EC50E84" w:rsidRDefault="1EC50E84">
      <w:pPr>
        <w:pStyle w:val="Textodecomentrio"/>
      </w:pPr>
      <w:r>
        <w:t>Citar as referências, quando e onde foram encontrados esses dados.</w:t>
      </w:r>
      <w:r>
        <w:rPr>
          <w:rStyle w:val="Refdecomentrio"/>
        </w:rPr>
        <w:annotationRef/>
      </w:r>
    </w:p>
  </w:comment>
  <w:comment w:id="11" w:author="Jean Carlo Viana" w:date="2022-05-14T10:10:00Z" w:initials="JV">
    <w:p w14:paraId="1396F3BC" w14:textId="50AB76B5" w:rsidR="64DDF664" w:rsidRDefault="64DDF664">
      <w:pPr>
        <w:pStyle w:val="Textodecomentrio"/>
      </w:pPr>
      <w:r>
        <w:t>ok</w:t>
      </w:r>
      <w:r>
        <w:rPr>
          <w:rStyle w:val="Refdecomentrio"/>
        </w:rPr>
        <w:annotationRef/>
      </w:r>
    </w:p>
  </w:comment>
  <w:comment w:id="12" w:author="Patricia Nakazawa Siqueira" w:date="2022-05-10T13:22:00Z" w:initials="PS">
    <w:p w14:paraId="13C3CCCA" w14:textId="195584E0" w:rsidR="1EC50E84" w:rsidRDefault="1EC50E84">
      <w:pPr>
        <w:pStyle w:val="Textodecomentrio"/>
      </w:pPr>
      <w:r>
        <w:t>Citar quando, onde e quem realizou a pesquisa.</w:t>
      </w:r>
      <w:r>
        <w:rPr>
          <w:rStyle w:val="Refdecomentrio"/>
        </w:rPr>
        <w:annotationRef/>
      </w:r>
    </w:p>
  </w:comment>
  <w:comment w:id="13" w:author="Jean Carlo Viana" w:date="2022-05-14T09:45:00Z" w:initials="JV">
    <w:p w14:paraId="1877C350" w14:textId="7EB49F2C" w:rsidR="64DDF664" w:rsidRDefault="64DDF664">
      <w:pPr>
        <w:pStyle w:val="Textodecomentrio"/>
      </w:pPr>
      <w:r>
        <w:t>ok</w:t>
      </w:r>
      <w:r>
        <w:rPr>
          <w:rStyle w:val="Refdecomentrio"/>
        </w:rPr>
        <w:annotationRef/>
      </w:r>
    </w:p>
  </w:comment>
  <w:comment w:id="14" w:author="Patricia Nakazawa Siqueira" w:date="2022-05-10T13:04:00Z" w:initials="PS">
    <w:p w14:paraId="533C5AD7" w14:textId="2B3F3859" w:rsidR="1EC50E84" w:rsidRDefault="1EC50E84">
      <w:pPr>
        <w:pStyle w:val="Textodecomentrio"/>
      </w:pPr>
      <w:r>
        <w:t>Fora do padrão ABNT, sem autor referenciado</w:t>
      </w:r>
      <w:r>
        <w:rPr>
          <w:rStyle w:val="Refdecomentrio"/>
        </w:rPr>
        <w:annotationRef/>
      </w:r>
    </w:p>
  </w:comment>
  <w:comment w:id="15" w:author="Jean Carlo Viana" w:date="2022-05-14T10:54:00Z" w:initials="JV">
    <w:p w14:paraId="7BF7929C" w14:textId="4E32080D" w:rsidR="64DDF664" w:rsidRDefault="64DDF664">
      <w:pPr>
        <w:pStyle w:val="Textodecomentrio"/>
      </w:pPr>
      <w:r>
        <w:t>ok</w:t>
      </w:r>
      <w:r>
        <w:rPr>
          <w:rStyle w:val="Refdecomentrio"/>
        </w:rPr>
        <w:annotationRef/>
      </w:r>
    </w:p>
  </w:comment>
  <w:comment w:id="16" w:author="Patricia Nakazawa Siqueira" w:date="2022-05-10T13:43:00Z" w:initials="PS">
    <w:p w14:paraId="062E67DA" w14:textId="45F15026" w:rsidR="1EC50E84" w:rsidRDefault="1EC50E84">
      <w:pPr>
        <w:pStyle w:val="Textodecomentrio"/>
      </w:pPr>
      <w:r>
        <w:t>Precisa de alguma fonte como base.</w:t>
      </w:r>
      <w:r>
        <w:rPr>
          <w:rStyle w:val="Refdecomentrio"/>
        </w:rPr>
        <w:annotationRef/>
      </w:r>
    </w:p>
  </w:comment>
  <w:comment w:id="17" w:author="Jean Carlo Viana" w:date="2022-05-14T11:36:00Z" w:initials="JV">
    <w:p w14:paraId="3EA36983" w14:textId="7835ECB9" w:rsidR="64DDF664" w:rsidRDefault="64DDF664">
      <w:pPr>
        <w:pStyle w:val="Textodecomentrio"/>
      </w:pPr>
      <w:r>
        <w:t>ok</w:t>
      </w:r>
      <w:r>
        <w:rPr>
          <w:rStyle w:val="Refdecomentrio"/>
        </w:rPr>
        <w:annotationRef/>
      </w:r>
    </w:p>
  </w:comment>
  <w:comment w:id="34" w:author="Patricia Nakazawa Siqueira" w:date="2022-05-10T13:24:00Z" w:initials="PS">
    <w:p w14:paraId="4D0D9982" w14:textId="4252A677" w:rsidR="1EC50E84" w:rsidRDefault="1EC50E84">
      <w:pPr>
        <w:pStyle w:val="Textodecomentrio"/>
      </w:pPr>
      <w:r>
        <w:t>Não foi relatada qual pergunta</w:t>
      </w:r>
      <w:r>
        <w:rPr>
          <w:rStyle w:val="Refdecomentrio"/>
        </w:rPr>
        <w:annotationRef/>
      </w:r>
    </w:p>
  </w:comment>
  <w:comment w:id="35" w:author="Jean Carlo Viana" w:date="2022-05-14T10:38:00Z" w:initials="JV">
    <w:p w14:paraId="1739E52E" w14:textId="38BA5B8E" w:rsidR="64DDF664" w:rsidRDefault="64DDF664">
      <w:pPr>
        <w:pStyle w:val="Textodecomentrio"/>
      </w:pPr>
      <w:r>
        <w:t>ok</w:t>
      </w:r>
      <w:r>
        <w:rPr>
          <w:rStyle w:val="Refdecomentrio"/>
        </w:rPr>
        <w:annotationRef/>
      </w:r>
    </w:p>
  </w:comment>
  <w:comment w:id="36" w:author="Jean Carlo Viana" w:date="2022-05-07T16:23:00Z" w:initials="JV">
    <w:p w14:paraId="0A0DD4D2" w14:textId="3FF19132" w:rsidR="1EC50E84" w:rsidRDefault="1EC50E84">
      <w:pPr>
        <w:pStyle w:val="Textodecomentrio"/>
      </w:pPr>
      <w:r>
        <w:t>Compartilhado o arquivo com o resto do grupo</w:t>
      </w:r>
      <w:r>
        <w:rPr>
          <w:rStyle w:val="Refdecomentrio"/>
        </w:rPr>
        <w:annotationRef/>
      </w:r>
      <w:r>
        <w:rPr>
          <w:rStyle w:val="Refdecomentrio"/>
        </w:rPr>
        <w:annotationRef/>
      </w:r>
    </w:p>
  </w:comment>
  <w:comment w:id="44" w:author="Patricia Nakazawa Siqueira" w:date="2022-05-10T13:45:00Z" w:initials="PS">
    <w:p w14:paraId="5ADEA9BD" w14:textId="44742C22" w:rsidR="1EC50E84" w:rsidRDefault="1EC50E84">
      <w:pPr>
        <w:pStyle w:val="Textodecomentrio"/>
      </w:pPr>
      <w:r>
        <w:t>Sem fonte de onde foi retirada essa informação.</w:t>
      </w:r>
      <w:r>
        <w:rPr>
          <w:rStyle w:val="Refdecomentrio"/>
        </w:rPr>
        <w:annotationRef/>
      </w:r>
    </w:p>
  </w:comment>
  <w:comment w:id="45" w:author="Jean Carlo Viana" w:date="2022-05-14T11:59:00Z" w:initials="JV">
    <w:p w14:paraId="4E88F386" w14:textId="4BF54EAC" w:rsidR="64DDF664" w:rsidRDefault="64DDF664">
      <w:pPr>
        <w:pStyle w:val="Textodecomentrio"/>
      </w:pPr>
      <w:r>
        <w:t>ok</w:t>
      </w:r>
      <w:r>
        <w:rPr>
          <w:rStyle w:val="Refdecomentrio"/>
        </w:rPr>
        <w:annotationRef/>
      </w:r>
    </w:p>
  </w:comment>
  <w:comment w:id="46" w:author="Patricia Nakazawa Siqueira" w:date="2022-05-10T13:46:00Z" w:initials="PS">
    <w:p w14:paraId="5FD7CAE8" w14:textId="101A5310" w:rsidR="1EC50E84" w:rsidRDefault="1EC50E84">
      <w:pPr>
        <w:pStyle w:val="Textodecomentrio"/>
      </w:pPr>
      <w:r>
        <w:t>Sem fontes para basear a informação.</w:t>
      </w:r>
      <w:r>
        <w:rPr>
          <w:rStyle w:val="Refdecomentrio"/>
        </w:rPr>
        <w:annotationRef/>
      </w:r>
    </w:p>
  </w:comment>
  <w:comment w:id="47" w:author="Jean Carlo Viana" w:date="2022-05-14T11:49:00Z" w:initials="JV">
    <w:p w14:paraId="42655F64" w14:textId="3428571E" w:rsidR="64DDF664" w:rsidRDefault="64DDF664">
      <w:pPr>
        <w:pStyle w:val="Textodecomentrio"/>
      </w:pPr>
      <w:r>
        <w:t>ok</w:t>
      </w:r>
      <w:r>
        <w:rPr>
          <w:rStyle w:val="Refdecomentrio"/>
        </w:rPr>
        <w:annotationRef/>
      </w:r>
    </w:p>
  </w:comment>
  <w:comment w:id="48" w:author="Patricia Nakazawa Siqueira" w:date="2022-05-10T13:09:00Z" w:initials="PS">
    <w:p w14:paraId="55891D75" w14:textId="060BD4E3" w:rsidR="1EC50E84" w:rsidRDefault="1EC50E84">
      <w:pPr>
        <w:pStyle w:val="Textodecomentrio"/>
      </w:pPr>
      <w:r>
        <w:t>Falta a fonte da qual foi retirada essa informação.</w:t>
      </w:r>
      <w:r>
        <w:rPr>
          <w:rStyle w:val="Refdecomentrio"/>
        </w:rPr>
        <w:annotationRef/>
      </w:r>
    </w:p>
  </w:comment>
  <w:comment w:id="49" w:author="Jean Carlo Viana" w:date="2022-05-14T11:49:00Z" w:initials="JV">
    <w:p w14:paraId="6B948B9E" w14:textId="013164C7" w:rsidR="64DDF664" w:rsidRDefault="64DDF664">
      <w:pPr>
        <w:pStyle w:val="Textodecomentrio"/>
      </w:pPr>
      <w:r>
        <w:t>ok</w:t>
      </w:r>
      <w:r>
        <w:rPr>
          <w:rStyle w:val="Refdecomentrio"/>
        </w:rPr>
        <w:annotationRef/>
      </w:r>
    </w:p>
  </w:comment>
  <w:comment w:id="54" w:author="Patricia Nakazawa Siqueira" w:date="2022-05-10T13:34:00Z" w:initials="PS">
    <w:p w14:paraId="4A1BD39D" w14:textId="24843281" w:rsidR="1EC50E84" w:rsidRDefault="1EC50E84">
      <w:pPr>
        <w:pStyle w:val="Textodecomentrio"/>
      </w:pPr>
      <w:proofErr w:type="spellStart"/>
      <w:r>
        <w:t>Auto-plágio</w:t>
      </w:r>
      <w:proofErr w:type="spellEnd"/>
      <w:r>
        <w:t>, não copiar o texto do trabalho anterior.</w:t>
      </w:r>
      <w:r>
        <w:rPr>
          <w:rStyle w:val="Refdecomentrio"/>
        </w:rPr>
        <w:annotationRef/>
      </w:r>
      <w:r>
        <w:rPr>
          <w:rStyle w:val="Refdecomentrio"/>
        </w:rPr>
        <w:annotationRef/>
      </w:r>
    </w:p>
  </w:comment>
  <w:comment w:id="55" w:author="Jean Carlo Viana" w:date="2022-05-14T11:48:00Z" w:initials="JV">
    <w:p w14:paraId="6E914D10" w14:textId="12E1AD9F" w:rsidR="64DDF664" w:rsidRDefault="64DDF664">
      <w:pPr>
        <w:pStyle w:val="Textodecomentrio"/>
      </w:pPr>
      <w:r>
        <w:t>ok</w:t>
      </w:r>
      <w:r>
        <w:rPr>
          <w:rStyle w:val="Refdecomentrio"/>
        </w:rPr>
        <w:annotationRef/>
      </w:r>
    </w:p>
  </w:comment>
  <w:comment w:id="56" w:author="Patricia Nakazawa Siqueira" w:date="2022-05-10T13:12:00Z" w:initials="PS">
    <w:p w14:paraId="69B4670B" w14:textId="68634F2C" w:rsidR="1EC50E84" w:rsidRDefault="1EC50E84">
      <w:pPr>
        <w:pStyle w:val="Textodecomentrio"/>
      </w:pPr>
      <w:r>
        <w:t>Não cita a fonte de onde foi retirada a informação</w:t>
      </w:r>
      <w:r>
        <w:rPr>
          <w:rStyle w:val="Refdecomentrio"/>
        </w:rPr>
        <w:annotationRef/>
      </w:r>
      <w:r>
        <w:rPr>
          <w:rStyle w:val="Refdecomentrio"/>
        </w:rPr>
        <w:annotationRef/>
      </w:r>
    </w:p>
  </w:comment>
  <w:comment w:id="57" w:author="Jean Carlo Viana" w:date="2022-05-14T12:01:00Z" w:initials="JV">
    <w:p w14:paraId="7F53B6A4" w14:textId="747B5C63" w:rsidR="64DDF664" w:rsidRDefault="64DDF664">
      <w:pPr>
        <w:pStyle w:val="Textodecomentrio"/>
      </w:pPr>
      <w:r>
        <w:t>ok</w:t>
      </w:r>
      <w:r>
        <w:rPr>
          <w:rStyle w:val="Refdecomentrio"/>
        </w:rPr>
        <w:annotationRef/>
      </w:r>
    </w:p>
  </w:comment>
  <w:comment w:id="58" w:author="Patricia Nakazawa Siqueira" w:date="2022-05-10T13:34:00Z" w:initials="PS">
    <w:p w14:paraId="459DD9E8" w14:textId="0D8F0034" w:rsidR="1EC50E84" w:rsidRDefault="1EC50E84">
      <w:pPr>
        <w:pStyle w:val="Textodecomentrio"/>
      </w:pPr>
      <w:r>
        <w:t>Plágio</w:t>
      </w:r>
      <w:r>
        <w:rPr>
          <w:rStyle w:val="Refdecomentrio"/>
        </w:rPr>
        <w:annotationRef/>
      </w:r>
      <w:r>
        <w:rPr>
          <w:rStyle w:val="Refdecomentrio"/>
        </w:rPr>
        <w:annotationRef/>
      </w:r>
    </w:p>
  </w:comment>
  <w:comment w:id="59" w:author="Jean Carlo Viana" w:date="2022-05-14T12:01:00Z" w:initials="JV">
    <w:p w14:paraId="36DC977A" w14:textId="395B2E48" w:rsidR="64DDF664" w:rsidRDefault="64DDF664">
      <w:pPr>
        <w:pStyle w:val="Textodecomentrio"/>
      </w:pPr>
      <w:r>
        <w:t>ok</w:t>
      </w:r>
      <w:r>
        <w:rPr>
          <w:rStyle w:val="Refdecoment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581680" w15:done="0"/>
  <w15:commentEx w15:paraId="728CA8B8" w15:done="0"/>
  <w15:commentEx w15:paraId="3AF84FDB" w15:paraIdParent="728CA8B8" w15:done="0"/>
  <w15:commentEx w15:paraId="5805A974" w15:done="0"/>
  <w15:commentEx w15:paraId="0230CEF6" w15:done="0"/>
  <w15:commentEx w15:paraId="6B5BE779" w15:done="0"/>
  <w15:commentEx w15:paraId="554921B5" w15:done="0"/>
  <w15:commentEx w15:paraId="1396F3BC" w15:paraIdParent="554921B5" w15:done="0"/>
  <w15:commentEx w15:paraId="13C3CCCA" w15:done="0"/>
  <w15:commentEx w15:paraId="1877C350" w15:paraIdParent="13C3CCCA" w15:done="0"/>
  <w15:commentEx w15:paraId="533C5AD7" w15:done="0"/>
  <w15:commentEx w15:paraId="7BF7929C" w15:paraIdParent="533C5AD7" w15:done="0"/>
  <w15:commentEx w15:paraId="062E67DA" w15:done="0"/>
  <w15:commentEx w15:paraId="3EA36983" w15:paraIdParent="062E67DA" w15:done="0"/>
  <w15:commentEx w15:paraId="4D0D9982" w15:done="0"/>
  <w15:commentEx w15:paraId="1739E52E" w15:paraIdParent="4D0D9982" w15:done="0"/>
  <w15:commentEx w15:paraId="0A0DD4D2" w15:done="0"/>
  <w15:commentEx w15:paraId="5ADEA9BD" w15:done="0"/>
  <w15:commentEx w15:paraId="4E88F386" w15:paraIdParent="5ADEA9BD" w15:done="0"/>
  <w15:commentEx w15:paraId="5FD7CAE8" w15:done="0"/>
  <w15:commentEx w15:paraId="42655F64" w15:paraIdParent="5FD7CAE8" w15:done="0"/>
  <w15:commentEx w15:paraId="55891D75" w15:done="0"/>
  <w15:commentEx w15:paraId="6B948B9E" w15:paraIdParent="55891D75" w15:done="0"/>
  <w15:commentEx w15:paraId="4A1BD39D" w15:done="0"/>
  <w15:commentEx w15:paraId="6E914D10" w15:paraIdParent="4A1BD39D" w15:done="0"/>
  <w15:commentEx w15:paraId="69B4670B" w15:done="0"/>
  <w15:commentEx w15:paraId="7F53B6A4" w15:paraIdParent="69B4670B" w15:done="0"/>
  <w15:commentEx w15:paraId="459DD9E8" w15:done="0"/>
  <w15:commentEx w15:paraId="36DC977A" w15:paraIdParent="459DD9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FBCC53D" w16cex:dateUtc="2022-05-07T19:12:00Z"/>
  <w16cex:commentExtensible w16cex:durableId="0AC8D47D" w16cex:dateUtc="2022-05-10T16:20:00Z"/>
  <w16cex:commentExtensible w16cex:durableId="3630F887" w16cex:dateUtc="2022-05-14T13:04:00Z"/>
  <w16cex:commentExtensible w16cex:durableId="06ABB7AF" w16cex:dateUtc="2022-05-10T16:20:00Z"/>
  <w16cex:commentExtensible w16cex:durableId="3E88E4E6" w16cex:dateUtc="2022-05-10T16:02:00Z"/>
  <w16cex:commentExtensible w16cex:durableId="262A20E3" w16cex:dateUtc="2022-05-14T15:36:00Z"/>
  <w16cex:commentExtensible w16cex:durableId="3499287D" w16cex:dateUtc="2022-05-10T16:03:00Z"/>
  <w16cex:commentExtensible w16cex:durableId="199DDFE7" w16cex:dateUtc="2022-05-14T13:10:00Z"/>
  <w16cex:commentExtensible w16cex:durableId="6509EDC4" w16cex:dateUtc="2022-05-10T16:22:00Z"/>
  <w16cex:commentExtensible w16cex:durableId="469B679E" w16cex:dateUtc="2022-05-14T12:45:00Z"/>
  <w16cex:commentExtensible w16cex:durableId="54A0CDB2" w16cex:dateUtc="2022-05-10T16:04:00Z"/>
  <w16cex:commentExtensible w16cex:durableId="3300DF01" w16cex:dateUtc="2022-05-14T13:54:00Z"/>
  <w16cex:commentExtensible w16cex:durableId="50F9FD33" w16cex:dateUtc="2022-05-10T16:43:00Z"/>
  <w16cex:commentExtensible w16cex:durableId="1A582C6E" w16cex:dateUtc="2022-05-14T14:36:00Z"/>
  <w16cex:commentExtensible w16cex:durableId="69A775E7" w16cex:dateUtc="2022-05-10T16:24:00Z"/>
  <w16cex:commentExtensible w16cex:durableId="688AA08E" w16cex:dateUtc="2022-05-14T13:38:00Z"/>
  <w16cex:commentExtensible w16cex:durableId="2CF24739" w16cex:dateUtc="2022-05-07T19:23:00Z"/>
  <w16cex:commentExtensible w16cex:durableId="0E7F25D6" w16cex:dateUtc="2022-05-10T16:45:00Z"/>
  <w16cex:commentExtensible w16cex:durableId="5349568B" w16cex:dateUtc="2022-05-14T14:59:00Z"/>
  <w16cex:commentExtensible w16cex:durableId="482F1719" w16cex:dateUtc="2022-05-10T16:46:00Z"/>
  <w16cex:commentExtensible w16cex:durableId="788F5D16" w16cex:dateUtc="2022-05-14T14:49:00Z"/>
  <w16cex:commentExtensible w16cex:durableId="22A7AE4C" w16cex:dateUtc="2022-05-10T16:09:00Z"/>
  <w16cex:commentExtensible w16cex:durableId="09C38EC0" w16cex:dateUtc="2022-05-14T14:49:00Z"/>
  <w16cex:commentExtensible w16cex:durableId="2E19967D" w16cex:dateUtc="2022-05-10T16:34:00Z"/>
  <w16cex:commentExtensible w16cex:durableId="33260714" w16cex:dateUtc="2022-05-14T14:48:00Z"/>
  <w16cex:commentExtensible w16cex:durableId="17B60C11" w16cex:dateUtc="2022-05-10T16:12:00Z"/>
  <w16cex:commentExtensible w16cex:durableId="3ACB7C0A" w16cex:dateUtc="2022-05-14T15:01:00Z"/>
  <w16cex:commentExtensible w16cex:durableId="6AC08515" w16cex:dateUtc="2022-05-10T16:34:00Z"/>
  <w16cex:commentExtensible w16cex:durableId="2BB3904F" w16cex:dateUtc="2022-05-14T1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581680" w16cid:durableId="0FBCC53D"/>
  <w16cid:commentId w16cid:paraId="728CA8B8" w16cid:durableId="0AC8D47D"/>
  <w16cid:commentId w16cid:paraId="3AF84FDB" w16cid:durableId="3630F887"/>
  <w16cid:commentId w16cid:paraId="5805A974" w16cid:durableId="06ABB7AF"/>
  <w16cid:commentId w16cid:paraId="0230CEF6" w16cid:durableId="3E88E4E6"/>
  <w16cid:commentId w16cid:paraId="6B5BE779" w16cid:durableId="262A20E3"/>
  <w16cid:commentId w16cid:paraId="554921B5" w16cid:durableId="3499287D"/>
  <w16cid:commentId w16cid:paraId="1396F3BC" w16cid:durableId="199DDFE7"/>
  <w16cid:commentId w16cid:paraId="13C3CCCA" w16cid:durableId="6509EDC4"/>
  <w16cid:commentId w16cid:paraId="1877C350" w16cid:durableId="469B679E"/>
  <w16cid:commentId w16cid:paraId="533C5AD7" w16cid:durableId="54A0CDB2"/>
  <w16cid:commentId w16cid:paraId="7BF7929C" w16cid:durableId="3300DF01"/>
  <w16cid:commentId w16cid:paraId="062E67DA" w16cid:durableId="50F9FD33"/>
  <w16cid:commentId w16cid:paraId="3EA36983" w16cid:durableId="1A582C6E"/>
  <w16cid:commentId w16cid:paraId="4D0D9982" w16cid:durableId="69A775E7"/>
  <w16cid:commentId w16cid:paraId="1739E52E" w16cid:durableId="688AA08E"/>
  <w16cid:commentId w16cid:paraId="0A0DD4D2" w16cid:durableId="2CF24739"/>
  <w16cid:commentId w16cid:paraId="5ADEA9BD" w16cid:durableId="0E7F25D6"/>
  <w16cid:commentId w16cid:paraId="4E88F386" w16cid:durableId="5349568B"/>
  <w16cid:commentId w16cid:paraId="5FD7CAE8" w16cid:durableId="482F1719"/>
  <w16cid:commentId w16cid:paraId="42655F64" w16cid:durableId="788F5D16"/>
  <w16cid:commentId w16cid:paraId="55891D75" w16cid:durableId="22A7AE4C"/>
  <w16cid:commentId w16cid:paraId="6B948B9E" w16cid:durableId="09C38EC0"/>
  <w16cid:commentId w16cid:paraId="4A1BD39D" w16cid:durableId="2E19967D"/>
  <w16cid:commentId w16cid:paraId="6E914D10" w16cid:durableId="33260714"/>
  <w16cid:commentId w16cid:paraId="69B4670B" w16cid:durableId="17B60C11"/>
  <w16cid:commentId w16cid:paraId="7F53B6A4" w16cid:durableId="3ACB7C0A"/>
  <w16cid:commentId w16cid:paraId="459DD9E8" w16cid:durableId="6AC08515"/>
  <w16cid:commentId w16cid:paraId="36DC977A" w16cid:durableId="2BB390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BA2C1" w14:textId="77777777" w:rsidR="00EA711C" w:rsidRDefault="00EA711C" w:rsidP="00EE5D97">
      <w:pPr>
        <w:spacing w:after="0" w:line="240" w:lineRule="auto"/>
      </w:pPr>
      <w:r>
        <w:separator/>
      </w:r>
    </w:p>
  </w:endnote>
  <w:endnote w:type="continuationSeparator" w:id="0">
    <w:p w14:paraId="1E0CC6F1" w14:textId="77777777" w:rsidR="00EA711C" w:rsidRDefault="00EA711C" w:rsidP="00EE5D97">
      <w:pPr>
        <w:spacing w:after="0" w:line="240" w:lineRule="auto"/>
      </w:pPr>
      <w:r>
        <w:continuationSeparator/>
      </w:r>
    </w:p>
  </w:endnote>
  <w:endnote w:type="continuationNotice" w:id="1">
    <w:p w14:paraId="7A8C9225" w14:textId="77777777" w:rsidR="00EA711C" w:rsidRDefault="00EA71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Ubuntu">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50203" w14:textId="73505814" w:rsidR="00EE5D97" w:rsidRDefault="00EE5D97">
    <w:pPr>
      <w:pStyle w:val="Rodap"/>
      <w:jc w:val="right"/>
    </w:pPr>
  </w:p>
  <w:p w14:paraId="4CE547CD" w14:textId="77777777" w:rsidR="00EE5D97" w:rsidRDefault="00EE5D9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0BF2ACA" w14:paraId="460A60F9" w14:textId="77777777" w:rsidTr="30BF2ACA">
      <w:tc>
        <w:tcPr>
          <w:tcW w:w="3020" w:type="dxa"/>
        </w:tcPr>
        <w:p w14:paraId="3E754FF5" w14:textId="5CC16049" w:rsidR="30BF2ACA" w:rsidRDefault="30BF2ACA" w:rsidP="30BF2ACA">
          <w:pPr>
            <w:pStyle w:val="Cabealho"/>
            <w:ind w:left="-115"/>
          </w:pPr>
        </w:p>
      </w:tc>
      <w:tc>
        <w:tcPr>
          <w:tcW w:w="3020" w:type="dxa"/>
        </w:tcPr>
        <w:p w14:paraId="79D9B0CB" w14:textId="0A0A4667" w:rsidR="30BF2ACA" w:rsidRDefault="30BF2ACA" w:rsidP="30BF2ACA">
          <w:pPr>
            <w:pStyle w:val="Cabealho"/>
            <w:jc w:val="center"/>
          </w:pPr>
        </w:p>
      </w:tc>
      <w:tc>
        <w:tcPr>
          <w:tcW w:w="3020" w:type="dxa"/>
        </w:tcPr>
        <w:p w14:paraId="38BD881A" w14:textId="5996BEBF" w:rsidR="30BF2ACA" w:rsidRDefault="30BF2ACA" w:rsidP="30BF2ACA">
          <w:pPr>
            <w:pStyle w:val="Cabealho"/>
            <w:ind w:right="-115"/>
            <w:jc w:val="right"/>
          </w:pPr>
        </w:p>
      </w:tc>
    </w:tr>
  </w:tbl>
  <w:p w14:paraId="7FCB7CC8" w14:textId="05F04971" w:rsidR="30BF2ACA" w:rsidRDefault="30BF2ACA" w:rsidP="30BF2ACA">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0BF2ACA" w14:paraId="3AC6FEE3" w14:textId="77777777" w:rsidTr="30BF2ACA">
      <w:tc>
        <w:tcPr>
          <w:tcW w:w="3020" w:type="dxa"/>
        </w:tcPr>
        <w:p w14:paraId="4BD8A4BE" w14:textId="3BB8470E" w:rsidR="30BF2ACA" w:rsidRDefault="30BF2ACA" w:rsidP="30BF2ACA">
          <w:pPr>
            <w:pStyle w:val="Cabealho"/>
            <w:ind w:left="-115"/>
          </w:pPr>
        </w:p>
      </w:tc>
      <w:tc>
        <w:tcPr>
          <w:tcW w:w="3020" w:type="dxa"/>
        </w:tcPr>
        <w:p w14:paraId="2E8A7714" w14:textId="6802EAB3" w:rsidR="30BF2ACA" w:rsidRDefault="30BF2ACA" w:rsidP="30BF2ACA">
          <w:pPr>
            <w:pStyle w:val="Cabealho"/>
            <w:jc w:val="center"/>
          </w:pPr>
        </w:p>
      </w:tc>
      <w:tc>
        <w:tcPr>
          <w:tcW w:w="3020" w:type="dxa"/>
        </w:tcPr>
        <w:p w14:paraId="5646DF3C" w14:textId="110715CF" w:rsidR="30BF2ACA" w:rsidRDefault="30BF2ACA" w:rsidP="30BF2ACA">
          <w:pPr>
            <w:pStyle w:val="Cabealho"/>
            <w:ind w:right="-115"/>
            <w:jc w:val="right"/>
          </w:pPr>
        </w:p>
      </w:tc>
    </w:tr>
  </w:tbl>
  <w:p w14:paraId="1F00B691" w14:textId="3E3B78CF" w:rsidR="30BF2ACA" w:rsidRDefault="30BF2ACA" w:rsidP="30BF2AC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13915" w14:textId="77777777" w:rsidR="00EA711C" w:rsidRDefault="00EA711C" w:rsidP="00EE5D97">
      <w:pPr>
        <w:spacing w:after="0" w:line="240" w:lineRule="auto"/>
      </w:pPr>
      <w:r>
        <w:separator/>
      </w:r>
    </w:p>
  </w:footnote>
  <w:footnote w:type="continuationSeparator" w:id="0">
    <w:p w14:paraId="13D3884A" w14:textId="77777777" w:rsidR="00EA711C" w:rsidRDefault="00EA711C" w:rsidP="00EE5D97">
      <w:pPr>
        <w:spacing w:after="0" w:line="240" w:lineRule="auto"/>
      </w:pPr>
      <w:r>
        <w:continuationSeparator/>
      </w:r>
    </w:p>
  </w:footnote>
  <w:footnote w:type="continuationNotice" w:id="1">
    <w:p w14:paraId="2FD9BDDA" w14:textId="77777777" w:rsidR="00EA711C" w:rsidRDefault="00EA711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46CBF" w14:textId="54F29305" w:rsidR="00EC0225" w:rsidRDefault="00EC0225">
    <w:pPr>
      <w:pStyle w:val="Cabealho"/>
      <w:jc w:val="right"/>
    </w:pPr>
  </w:p>
  <w:p w14:paraId="73E72B38" w14:textId="77777777" w:rsidR="00220A89" w:rsidRDefault="00220A8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E0FC" w14:textId="14E2C03B" w:rsidR="00724353" w:rsidRDefault="00724353">
    <w:pPr>
      <w:pStyle w:val="Cabealho"/>
      <w:jc w:val="right"/>
    </w:pPr>
    <w:r>
      <w:fldChar w:fldCharType="begin"/>
    </w:r>
    <w:r>
      <w:instrText>PAGE   \* MERGEFORMAT</w:instrText>
    </w:r>
    <w:r>
      <w:fldChar w:fldCharType="separate"/>
    </w:r>
    <w:r>
      <w:t>2</w:t>
    </w:r>
    <w:r>
      <w:fldChar w:fldCharType="end"/>
    </w:r>
  </w:p>
  <w:p w14:paraId="641A52F4" w14:textId="77777777" w:rsidR="00392E5C" w:rsidRDefault="00392E5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0150829"/>
      <w:docPartObj>
        <w:docPartGallery w:val="Page Numbers (Top of Page)"/>
        <w:docPartUnique/>
      </w:docPartObj>
    </w:sdtPr>
    <w:sdtEndPr/>
    <w:sdtContent>
      <w:p w14:paraId="775463EE" w14:textId="1148FE6C" w:rsidR="00EC0225" w:rsidRDefault="00EC0225">
        <w:pPr>
          <w:pStyle w:val="Cabealho"/>
          <w:jc w:val="right"/>
        </w:pPr>
        <w:r>
          <w:fldChar w:fldCharType="begin"/>
        </w:r>
        <w:r>
          <w:instrText>PAGE   \* MERGEFORMAT</w:instrText>
        </w:r>
        <w:r>
          <w:fldChar w:fldCharType="separate"/>
        </w:r>
        <w:r>
          <w:t>2</w:t>
        </w:r>
        <w:r>
          <w:fldChar w:fldCharType="end"/>
        </w:r>
      </w:p>
    </w:sdtContent>
  </w:sdt>
  <w:p w14:paraId="6968DF88" w14:textId="77777777" w:rsidR="00EC0225" w:rsidRDefault="00EC0225">
    <w:pPr>
      <w:pStyle w:val="Cabealho"/>
    </w:pPr>
  </w:p>
</w:hdr>
</file>

<file path=word/intelligence.xml><?xml version="1.0" encoding="utf-8"?>
<int:Intelligence xmlns:int="http://schemas.microsoft.com/office/intelligence/2019/intelligence">
  <int:IntelligenceSettings/>
  <int:Manifest>
    <int:ParagraphRange paragraphId="246152015" textId="679406189" start="4" length="5" invalidationStart="4" invalidationLength="5" id="CRCKjQbM"/>
  </int:Manifest>
  <int:Observations>
    <int:Content id="CRCKjQbM">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3017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B22B79"/>
    <w:multiLevelType w:val="multilevel"/>
    <w:tmpl w:val="FFFFFFFF"/>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52C698A"/>
    <w:multiLevelType w:val="hybridMultilevel"/>
    <w:tmpl w:val="42727C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E5303A2"/>
    <w:multiLevelType w:val="hybridMultilevel"/>
    <w:tmpl w:val="0F78E3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0346AE9"/>
    <w:multiLevelType w:val="hybridMultilevel"/>
    <w:tmpl w:val="9C7CBA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0BE3454"/>
    <w:multiLevelType w:val="hybridMultilevel"/>
    <w:tmpl w:val="4CC0BC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6A92C10"/>
    <w:multiLevelType w:val="hybridMultilevel"/>
    <w:tmpl w:val="EC2271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86E583F"/>
    <w:multiLevelType w:val="hybridMultilevel"/>
    <w:tmpl w:val="81AAB87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8" w15:restartNumberingAfterBreak="0">
    <w:nsid w:val="49772118"/>
    <w:multiLevelType w:val="hybridMultilevel"/>
    <w:tmpl w:val="D91472B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9CD0ED4"/>
    <w:multiLevelType w:val="multilevel"/>
    <w:tmpl w:val="FFFFFFFF"/>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53C15E63"/>
    <w:multiLevelType w:val="multilevel"/>
    <w:tmpl w:val="FFFFFFFF"/>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1" w15:restartNumberingAfterBreak="0">
    <w:nsid w:val="5BFB6EF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C2A0D1C"/>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0C06B9A"/>
    <w:multiLevelType w:val="hybridMultilevel"/>
    <w:tmpl w:val="8FD0A018"/>
    <w:lvl w:ilvl="0" w:tplc="705620A4">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4" w15:restartNumberingAfterBreak="0">
    <w:nsid w:val="6EA8647E"/>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24770E5"/>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4AD59A3"/>
    <w:multiLevelType w:val="hybridMultilevel"/>
    <w:tmpl w:val="1592F27E"/>
    <w:lvl w:ilvl="0" w:tplc="63D2D188">
      <w:start w:val="1"/>
      <w:numFmt w:val="decimal"/>
      <w:lvlText w:val="%1."/>
      <w:lvlJc w:val="left"/>
      <w:pPr>
        <w:ind w:left="720" w:hanging="360"/>
      </w:pPr>
    </w:lvl>
    <w:lvl w:ilvl="1" w:tplc="FCB41E1A">
      <w:start w:val="1"/>
      <w:numFmt w:val="lowerLetter"/>
      <w:lvlText w:val="%2."/>
      <w:lvlJc w:val="left"/>
      <w:pPr>
        <w:ind w:left="1440" w:hanging="360"/>
      </w:pPr>
    </w:lvl>
    <w:lvl w:ilvl="2" w:tplc="41583618">
      <w:start w:val="1"/>
      <w:numFmt w:val="lowerRoman"/>
      <w:lvlText w:val="%3."/>
      <w:lvlJc w:val="right"/>
      <w:pPr>
        <w:ind w:left="2160" w:hanging="180"/>
      </w:pPr>
    </w:lvl>
    <w:lvl w:ilvl="3" w:tplc="92322B54">
      <w:start w:val="1"/>
      <w:numFmt w:val="decimal"/>
      <w:lvlText w:val="%4."/>
      <w:lvlJc w:val="left"/>
      <w:pPr>
        <w:ind w:left="2880" w:hanging="360"/>
      </w:pPr>
    </w:lvl>
    <w:lvl w:ilvl="4" w:tplc="7EA04FA4">
      <w:start w:val="1"/>
      <w:numFmt w:val="lowerLetter"/>
      <w:lvlText w:val="%5."/>
      <w:lvlJc w:val="left"/>
      <w:pPr>
        <w:ind w:left="3600" w:hanging="360"/>
      </w:pPr>
    </w:lvl>
    <w:lvl w:ilvl="5" w:tplc="DCF06A4E">
      <w:start w:val="1"/>
      <w:numFmt w:val="lowerRoman"/>
      <w:lvlText w:val="%6."/>
      <w:lvlJc w:val="right"/>
      <w:pPr>
        <w:ind w:left="4320" w:hanging="180"/>
      </w:pPr>
    </w:lvl>
    <w:lvl w:ilvl="6" w:tplc="92C8A90E">
      <w:start w:val="1"/>
      <w:numFmt w:val="decimal"/>
      <w:lvlText w:val="%7."/>
      <w:lvlJc w:val="left"/>
      <w:pPr>
        <w:ind w:left="5040" w:hanging="360"/>
      </w:pPr>
    </w:lvl>
    <w:lvl w:ilvl="7" w:tplc="E946ABEA">
      <w:start w:val="1"/>
      <w:numFmt w:val="lowerLetter"/>
      <w:lvlText w:val="%8."/>
      <w:lvlJc w:val="left"/>
      <w:pPr>
        <w:ind w:left="5760" w:hanging="360"/>
      </w:pPr>
    </w:lvl>
    <w:lvl w:ilvl="8" w:tplc="A73A0352">
      <w:start w:val="1"/>
      <w:numFmt w:val="lowerRoman"/>
      <w:lvlText w:val="%9."/>
      <w:lvlJc w:val="right"/>
      <w:pPr>
        <w:ind w:left="6480" w:hanging="180"/>
      </w:pPr>
    </w:lvl>
  </w:abstractNum>
  <w:num w:numId="1" w16cid:durableId="355153776">
    <w:abstractNumId w:val="16"/>
  </w:num>
  <w:num w:numId="2" w16cid:durableId="2133942193">
    <w:abstractNumId w:val="15"/>
  </w:num>
  <w:num w:numId="3" w16cid:durableId="1157264093">
    <w:abstractNumId w:val="10"/>
  </w:num>
  <w:num w:numId="4" w16cid:durableId="515655421">
    <w:abstractNumId w:val="1"/>
  </w:num>
  <w:num w:numId="5" w16cid:durableId="298876139">
    <w:abstractNumId w:val="9"/>
  </w:num>
  <w:num w:numId="6" w16cid:durableId="1945725927">
    <w:abstractNumId w:val="0"/>
  </w:num>
  <w:num w:numId="7" w16cid:durableId="695233092">
    <w:abstractNumId w:val="14"/>
  </w:num>
  <w:num w:numId="8" w16cid:durableId="777214151">
    <w:abstractNumId w:val="13"/>
  </w:num>
  <w:num w:numId="9" w16cid:durableId="1747024024">
    <w:abstractNumId w:val="3"/>
  </w:num>
  <w:num w:numId="10" w16cid:durableId="1985548102">
    <w:abstractNumId w:val="11"/>
  </w:num>
  <w:num w:numId="11" w16cid:durableId="929778034">
    <w:abstractNumId w:val="12"/>
  </w:num>
  <w:num w:numId="12" w16cid:durableId="1728257096">
    <w:abstractNumId w:val="8"/>
  </w:num>
  <w:num w:numId="13" w16cid:durableId="1929388662">
    <w:abstractNumId w:val="7"/>
  </w:num>
  <w:num w:numId="14" w16cid:durableId="705373564">
    <w:abstractNumId w:val="4"/>
  </w:num>
  <w:num w:numId="15" w16cid:durableId="755634864">
    <w:abstractNumId w:val="6"/>
  </w:num>
  <w:num w:numId="16" w16cid:durableId="1726833692">
    <w:abstractNumId w:val="5"/>
  </w:num>
  <w:num w:numId="17" w16cid:durableId="28589637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an Carlo Viana">
    <w15:presenceInfo w15:providerId="AD" w15:userId="S::2004011@aluno.univesp.br::43253334-53c2-40c8-a78c-8f195bff86de"/>
  </w15:person>
  <w15:person w15:author="Patricia Nakazawa Siqueira">
    <w15:presenceInfo w15:providerId="AD" w15:userId="S::2002280@aluno.univesp.br::3ed4fbdf-4e79-495e-96f5-d1243f6216f2"/>
  </w15:person>
  <w15:person w15:author="Guilherme viana">
    <w15:presenceInfo w15:providerId="Windows Live" w15:userId="13038ba8cd2496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D97"/>
    <w:rsid w:val="00011EBA"/>
    <w:rsid w:val="00066B9A"/>
    <w:rsid w:val="00070EDE"/>
    <w:rsid w:val="00080297"/>
    <w:rsid w:val="00083FE7"/>
    <w:rsid w:val="000D4B1A"/>
    <w:rsid w:val="000F0D8C"/>
    <w:rsid w:val="001044B3"/>
    <w:rsid w:val="00107F90"/>
    <w:rsid w:val="00143E48"/>
    <w:rsid w:val="00151223"/>
    <w:rsid w:val="001619B5"/>
    <w:rsid w:val="001627D2"/>
    <w:rsid w:val="0018656B"/>
    <w:rsid w:val="00195A70"/>
    <w:rsid w:val="001B0542"/>
    <w:rsid w:val="001C3881"/>
    <w:rsid w:val="001F0298"/>
    <w:rsid w:val="00220A89"/>
    <w:rsid w:val="00234963"/>
    <w:rsid w:val="002366F0"/>
    <w:rsid w:val="0026523F"/>
    <w:rsid w:val="00284B99"/>
    <w:rsid w:val="00287171"/>
    <w:rsid w:val="002C04B1"/>
    <w:rsid w:val="002E6CE5"/>
    <w:rsid w:val="0032560C"/>
    <w:rsid w:val="00334DDC"/>
    <w:rsid w:val="00364746"/>
    <w:rsid w:val="003738D8"/>
    <w:rsid w:val="00381DCF"/>
    <w:rsid w:val="00392E5C"/>
    <w:rsid w:val="003A399F"/>
    <w:rsid w:val="003D6D61"/>
    <w:rsid w:val="00411F01"/>
    <w:rsid w:val="00454EAA"/>
    <w:rsid w:val="004962E8"/>
    <w:rsid w:val="004B4237"/>
    <w:rsid w:val="004C625B"/>
    <w:rsid w:val="005163FB"/>
    <w:rsid w:val="005335D3"/>
    <w:rsid w:val="00563A5F"/>
    <w:rsid w:val="00595A8C"/>
    <w:rsid w:val="005A0F98"/>
    <w:rsid w:val="005B2F55"/>
    <w:rsid w:val="00620412"/>
    <w:rsid w:val="0062450E"/>
    <w:rsid w:val="00656F89"/>
    <w:rsid w:val="00682B8A"/>
    <w:rsid w:val="006F025E"/>
    <w:rsid w:val="00701CC3"/>
    <w:rsid w:val="007167B9"/>
    <w:rsid w:val="00724353"/>
    <w:rsid w:val="007251D0"/>
    <w:rsid w:val="007749E6"/>
    <w:rsid w:val="007A3720"/>
    <w:rsid w:val="007E20AC"/>
    <w:rsid w:val="008021CE"/>
    <w:rsid w:val="008058BB"/>
    <w:rsid w:val="00812E5D"/>
    <w:rsid w:val="00813AF7"/>
    <w:rsid w:val="00844067"/>
    <w:rsid w:val="00845347"/>
    <w:rsid w:val="00853695"/>
    <w:rsid w:val="00857067"/>
    <w:rsid w:val="00860F2F"/>
    <w:rsid w:val="00887CE6"/>
    <w:rsid w:val="008B3500"/>
    <w:rsid w:val="009236B6"/>
    <w:rsid w:val="00937C49"/>
    <w:rsid w:val="00962F62"/>
    <w:rsid w:val="00971151"/>
    <w:rsid w:val="00996C62"/>
    <w:rsid w:val="009C21EA"/>
    <w:rsid w:val="00A079E7"/>
    <w:rsid w:val="00A46883"/>
    <w:rsid w:val="00AA7058"/>
    <w:rsid w:val="00B2670B"/>
    <w:rsid w:val="00B65DA3"/>
    <w:rsid w:val="00B94660"/>
    <w:rsid w:val="00C40B03"/>
    <w:rsid w:val="00C8482B"/>
    <w:rsid w:val="00C93C90"/>
    <w:rsid w:val="00CA0A05"/>
    <w:rsid w:val="00CD507D"/>
    <w:rsid w:val="00D56039"/>
    <w:rsid w:val="00D56D02"/>
    <w:rsid w:val="00D62A4B"/>
    <w:rsid w:val="00D80891"/>
    <w:rsid w:val="00D85F54"/>
    <w:rsid w:val="00D917F6"/>
    <w:rsid w:val="00D96172"/>
    <w:rsid w:val="00DA1F0D"/>
    <w:rsid w:val="00DA4598"/>
    <w:rsid w:val="00DC1106"/>
    <w:rsid w:val="00DD04A7"/>
    <w:rsid w:val="00DD1860"/>
    <w:rsid w:val="00DE7B1D"/>
    <w:rsid w:val="00E03AD9"/>
    <w:rsid w:val="00EA711C"/>
    <w:rsid w:val="00EC0225"/>
    <w:rsid w:val="00EC6736"/>
    <w:rsid w:val="00EC8A41"/>
    <w:rsid w:val="00EE5D97"/>
    <w:rsid w:val="00F91396"/>
    <w:rsid w:val="00F91D02"/>
    <w:rsid w:val="00FB7D11"/>
    <w:rsid w:val="00FC79BB"/>
    <w:rsid w:val="00FD29E8"/>
    <w:rsid w:val="0111D72E"/>
    <w:rsid w:val="01BC13C8"/>
    <w:rsid w:val="01BF3751"/>
    <w:rsid w:val="01CDC113"/>
    <w:rsid w:val="01F86A2A"/>
    <w:rsid w:val="02BF075F"/>
    <w:rsid w:val="02D289D2"/>
    <w:rsid w:val="02D4952D"/>
    <w:rsid w:val="02E23CC1"/>
    <w:rsid w:val="035626B3"/>
    <w:rsid w:val="0357E429"/>
    <w:rsid w:val="037B77D0"/>
    <w:rsid w:val="0389E606"/>
    <w:rsid w:val="038E5F23"/>
    <w:rsid w:val="03D76B0F"/>
    <w:rsid w:val="03E48AEB"/>
    <w:rsid w:val="03FB8A3C"/>
    <w:rsid w:val="03FEB16A"/>
    <w:rsid w:val="043054C7"/>
    <w:rsid w:val="04358BA5"/>
    <w:rsid w:val="04547539"/>
    <w:rsid w:val="0472E99D"/>
    <w:rsid w:val="05300AEC"/>
    <w:rsid w:val="058B2A48"/>
    <w:rsid w:val="05AF4593"/>
    <w:rsid w:val="05BFFB64"/>
    <w:rsid w:val="061B1C45"/>
    <w:rsid w:val="0654E159"/>
    <w:rsid w:val="06562836"/>
    <w:rsid w:val="067D306D"/>
    <w:rsid w:val="068A90B0"/>
    <w:rsid w:val="06B50638"/>
    <w:rsid w:val="06B7FA95"/>
    <w:rsid w:val="07325660"/>
    <w:rsid w:val="075B4A81"/>
    <w:rsid w:val="0777346A"/>
    <w:rsid w:val="07939A20"/>
    <w:rsid w:val="07A62A21"/>
    <w:rsid w:val="08196CA8"/>
    <w:rsid w:val="084E2509"/>
    <w:rsid w:val="0850D699"/>
    <w:rsid w:val="08EE8DED"/>
    <w:rsid w:val="08FF2297"/>
    <w:rsid w:val="09164F43"/>
    <w:rsid w:val="0920962B"/>
    <w:rsid w:val="092D3263"/>
    <w:rsid w:val="099FCF5F"/>
    <w:rsid w:val="09ECA6FA"/>
    <w:rsid w:val="0A1135A6"/>
    <w:rsid w:val="0A58BC4B"/>
    <w:rsid w:val="0A5D85EC"/>
    <w:rsid w:val="0A77CE60"/>
    <w:rsid w:val="0AA002CD"/>
    <w:rsid w:val="0AA51641"/>
    <w:rsid w:val="0AB0F0E7"/>
    <w:rsid w:val="0AC902C4"/>
    <w:rsid w:val="0B299959"/>
    <w:rsid w:val="0B6DFF2F"/>
    <w:rsid w:val="0B8089D5"/>
    <w:rsid w:val="0BAD0607"/>
    <w:rsid w:val="0C529313"/>
    <w:rsid w:val="0CA0DC0E"/>
    <w:rsid w:val="0CAC4258"/>
    <w:rsid w:val="0D11FD77"/>
    <w:rsid w:val="0D124A0A"/>
    <w:rsid w:val="0D6C112E"/>
    <w:rsid w:val="0D992C51"/>
    <w:rsid w:val="0D99AA5E"/>
    <w:rsid w:val="0DA61286"/>
    <w:rsid w:val="0DAC0CA1"/>
    <w:rsid w:val="0DE031BD"/>
    <w:rsid w:val="0DEE6374"/>
    <w:rsid w:val="0E2C59A8"/>
    <w:rsid w:val="0E3E5433"/>
    <w:rsid w:val="0E9A09C6"/>
    <w:rsid w:val="0EA96D22"/>
    <w:rsid w:val="0EADCDD8"/>
    <w:rsid w:val="0EE60132"/>
    <w:rsid w:val="0EFC89C8"/>
    <w:rsid w:val="0EFF89FE"/>
    <w:rsid w:val="0F083215"/>
    <w:rsid w:val="0F0C546F"/>
    <w:rsid w:val="0F18B25B"/>
    <w:rsid w:val="0F25711D"/>
    <w:rsid w:val="0F2C2D6E"/>
    <w:rsid w:val="0F2E3384"/>
    <w:rsid w:val="0F3466B6"/>
    <w:rsid w:val="0F623919"/>
    <w:rsid w:val="0F802BD2"/>
    <w:rsid w:val="0F862412"/>
    <w:rsid w:val="1080772A"/>
    <w:rsid w:val="108452E0"/>
    <w:rsid w:val="108D3462"/>
    <w:rsid w:val="109C946E"/>
    <w:rsid w:val="10CA03E5"/>
    <w:rsid w:val="111731D7"/>
    <w:rsid w:val="111C30D3"/>
    <w:rsid w:val="115F0D8C"/>
    <w:rsid w:val="115FB224"/>
    <w:rsid w:val="119CB0F5"/>
    <w:rsid w:val="11E3ABB5"/>
    <w:rsid w:val="121306D2"/>
    <w:rsid w:val="12157287"/>
    <w:rsid w:val="121E27DF"/>
    <w:rsid w:val="129FDDBF"/>
    <w:rsid w:val="12B9061C"/>
    <w:rsid w:val="12C5FA85"/>
    <w:rsid w:val="13144524"/>
    <w:rsid w:val="131DEB56"/>
    <w:rsid w:val="1365E4F2"/>
    <w:rsid w:val="137BAA82"/>
    <w:rsid w:val="13B142E8"/>
    <w:rsid w:val="13B9F840"/>
    <w:rsid w:val="1424D8B2"/>
    <w:rsid w:val="1442B22F"/>
    <w:rsid w:val="147301BC"/>
    <w:rsid w:val="147F5EAD"/>
    <w:rsid w:val="14B5833D"/>
    <w:rsid w:val="15157CE0"/>
    <w:rsid w:val="151B7FC0"/>
    <w:rsid w:val="1534A81D"/>
    <w:rsid w:val="1555C8A1"/>
    <w:rsid w:val="156123EE"/>
    <w:rsid w:val="158F5B6B"/>
    <w:rsid w:val="15AC90BA"/>
    <w:rsid w:val="15D644F9"/>
    <w:rsid w:val="15EF6D56"/>
    <w:rsid w:val="1667AAD9"/>
    <w:rsid w:val="16702218"/>
    <w:rsid w:val="168D2E17"/>
    <w:rsid w:val="16AB764C"/>
    <w:rsid w:val="16BC6F15"/>
    <w:rsid w:val="170645C2"/>
    <w:rsid w:val="175322CC"/>
    <w:rsid w:val="179545BA"/>
    <w:rsid w:val="17A785CC"/>
    <w:rsid w:val="17AD2ED8"/>
    <w:rsid w:val="17D4FDF6"/>
    <w:rsid w:val="17E09421"/>
    <w:rsid w:val="17EC0C81"/>
    <w:rsid w:val="183F4B5D"/>
    <w:rsid w:val="187260B2"/>
    <w:rsid w:val="1875CCA6"/>
    <w:rsid w:val="18833A9A"/>
    <w:rsid w:val="18DAA2BB"/>
    <w:rsid w:val="190F07D1"/>
    <w:rsid w:val="1944125B"/>
    <w:rsid w:val="197A68C1"/>
    <w:rsid w:val="1987DCE2"/>
    <w:rsid w:val="19BFB9BF"/>
    <w:rsid w:val="19CF28E8"/>
    <w:rsid w:val="19D1E878"/>
    <w:rsid w:val="19DA1EA4"/>
    <w:rsid w:val="1A0381BE"/>
    <w:rsid w:val="1A0E3113"/>
    <w:rsid w:val="1A6EE015"/>
    <w:rsid w:val="1A7E8758"/>
    <w:rsid w:val="1A801AEC"/>
    <w:rsid w:val="1AB56CE0"/>
    <w:rsid w:val="1B43933B"/>
    <w:rsid w:val="1B842AE7"/>
    <w:rsid w:val="1C0AB076"/>
    <w:rsid w:val="1C1A6CA3"/>
    <w:rsid w:val="1C57BD73"/>
    <w:rsid w:val="1CEB2A2C"/>
    <w:rsid w:val="1D1FFB48"/>
    <w:rsid w:val="1D528F0D"/>
    <w:rsid w:val="1D5C5EE9"/>
    <w:rsid w:val="1DB9845B"/>
    <w:rsid w:val="1E433D26"/>
    <w:rsid w:val="1E46A0BF"/>
    <w:rsid w:val="1E59FA4E"/>
    <w:rsid w:val="1E5C6583"/>
    <w:rsid w:val="1E925644"/>
    <w:rsid w:val="1EC50E84"/>
    <w:rsid w:val="1ED4632B"/>
    <w:rsid w:val="1F425138"/>
    <w:rsid w:val="1F4AA6A2"/>
    <w:rsid w:val="1F520D65"/>
    <w:rsid w:val="1F5367AE"/>
    <w:rsid w:val="1F872F42"/>
    <w:rsid w:val="1F8F5E35"/>
    <w:rsid w:val="1FA40059"/>
    <w:rsid w:val="1FF0485E"/>
    <w:rsid w:val="20579C0A"/>
    <w:rsid w:val="20599AE5"/>
    <w:rsid w:val="20AB96B6"/>
    <w:rsid w:val="20C63620"/>
    <w:rsid w:val="20DA909A"/>
    <w:rsid w:val="20FD33AE"/>
    <w:rsid w:val="212D55A1"/>
    <w:rsid w:val="2198A5AB"/>
    <w:rsid w:val="219CD8F1"/>
    <w:rsid w:val="21AC87D6"/>
    <w:rsid w:val="21F0FC03"/>
    <w:rsid w:val="2203868F"/>
    <w:rsid w:val="22851869"/>
    <w:rsid w:val="22B1050B"/>
    <w:rsid w:val="22C2F5F2"/>
    <w:rsid w:val="22C6FEF7"/>
    <w:rsid w:val="22F927AD"/>
    <w:rsid w:val="232EBF28"/>
    <w:rsid w:val="234B9A98"/>
    <w:rsid w:val="2395D329"/>
    <w:rsid w:val="23B45EF8"/>
    <w:rsid w:val="240AFA64"/>
    <w:rsid w:val="2415C25B"/>
    <w:rsid w:val="241EEB5D"/>
    <w:rsid w:val="24537D28"/>
    <w:rsid w:val="2462CF58"/>
    <w:rsid w:val="24C3B981"/>
    <w:rsid w:val="24E4A96D"/>
    <w:rsid w:val="24E56823"/>
    <w:rsid w:val="24F05CF1"/>
    <w:rsid w:val="2511A9E4"/>
    <w:rsid w:val="251BBE89"/>
    <w:rsid w:val="25406915"/>
    <w:rsid w:val="2540C324"/>
    <w:rsid w:val="2560A36A"/>
    <w:rsid w:val="257747B8"/>
    <w:rsid w:val="2584FE5C"/>
    <w:rsid w:val="2588B887"/>
    <w:rsid w:val="2589456A"/>
    <w:rsid w:val="258BE00B"/>
    <w:rsid w:val="25FCAFCE"/>
    <w:rsid w:val="26230C5E"/>
    <w:rsid w:val="26496F66"/>
    <w:rsid w:val="2685146A"/>
    <w:rsid w:val="26C70359"/>
    <w:rsid w:val="26D373D4"/>
    <w:rsid w:val="26DF7510"/>
    <w:rsid w:val="26EE11D6"/>
    <w:rsid w:val="27233D0F"/>
    <w:rsid w:val="2732D9B7"/>
    <w:rsid w:val="27412EC4"/>
    <w:rsid w:val="27429B26"/>
    <w:rsid w:val="276753A8"/>
    <w:rsid w:val="27E53FC7"/>
    <w:rsid w:val="27EA5CD5"/>
    <w:rsid w:val="27F2BE8D"/>
    <w:rsid w:val="27F6122D"/>
    <w:rsid w:val="280347C9"/>
    <w:rsid w:val="280C6163"/>
    <w:rsid w:val="2834BAEB"/>
    <w:rsid w:val="287AB599"/>
    <w:rsid w:val="289F5A7B"/>
    <w:rsid w:val="28DFB35F"/>
    <w:rsid w:val="295CD3F6"/>
    <w:rsid w:val="299F182A"/>
    <w:rsid w:val="29D508EB"/>
    <w:rsid w:val="29D95C4F"/>
    <w:rsid w:val="29ED917D"/>
    <w:rsid w:val="2A156568"/>
    <w:rsid w:val="2A438E30"/>
    <w:rsid w:val="2A684518"/>
    <w:rsid w:val="2B015304"/>
    <w:rsid w:val="2B32FB05"/>
    <w:rsid w:val="2B370FF9"/>
    <w:rsid w:val="2B665F50"/>
    <w:rsid w:val="2B90ABEE"/>
    <w:rsid w:val="2BC76267"/>
    <w:rsid w:val="2C08DD18"/>
    <w:rsid w:val="2C0E3749"/>
    <w:rsid w:val="2C160C49"/>
    <w:rsid w:val="2C1A17EF"/>
    <w:rsid w:val="2C74E947"/>
    <w:rsid w:val="2CE7F3C3"/>
    <w:rsid w:val="2CFB6ED6"/>
    <w:rsid w:val="2D146057"/>
    <w:rsid w:val="2D15AD3E"/>
    <w:rsid w:val="2D44A2F5"/>
    <w:rsid w:val="2D732386"/>
    <w:rsid w:val="2D8B90CB"/>
    <w:rsid w:val="2D992D79"/>
    <w:rsid w:val="2DC26FDF"/>
    <w:rsid w:val="2DCA14C5"/>
    <w:rsid w:val="2DCF1B45"/>
    <w:rsid w:val="2DE818E1"/>
    <w:rsid w:val="2E014BD6"/>
    <w:rsid w:val="2E0B3C32"/>
    <w:rsid w:val="2E0BD8A9"/>
    <w:rsid w:val="2E6298F5"/>
    <w:rsid w:val="2E631F76"/>
    <w:rsid w:val="2E99454D"/>
    <w:rsid w:val="2ECD4AE2"/>
    <w:rsid w:val="2EDE85B9"/>
    <w:rsid w:val="2F174FDD"/>
    <w:rsid w:val="2FB5C05E"/>
    <w:rsid w:val="2FE336C6"/>
    <w:rsid w:val="302B2212"/>
    <w:rsid w:val="309CC987"/>
    <w:rsid w:val="30BDB197"/>
    <w:rsid w:val="30BF2ACA"/>
    <w:rsid w:val="3106BC07"/>
    <w:rsid w:val="31191637"/>
    <w:rsid w:val="312788E8"/>
    <w:rsid w:val="314ACE7E"/>
    <w:rsid w:val="3172226E"/>
    <w:rsid w:val="3192D260"/>
    <w:rsid w:val="319C75D9"/>
    <w:rsid w:val="31B10017"/>
    <w:rsid w:val="31E0BC9D"/>
    <w:rsid w:val="3205E147"/>
    <w:rsid w:val="32181418"/>
    <w:rsid w:val="32DC8B94"/>
    <w:rsid w:val="32DCE154"/>
    <w:rsid w:val="330DF2CF"/>
    <w:rsid w:val="330FD49F"/>
    <w:rsid w:val="334BF323"/>
    <w:rsid w:val="334CD078"/>
    <w:rsid w:val="336077E4"/>
    <w:rsid w:val="336C9E03"/>
    <w:rsid w:val="337AF574"/>
    <w:rsid w:val="33BEAEBE"/>
    <w:rsid w:val="34214C00"/>
    <w:rsid w:val="344DB40E"/>
    <w:rsid w:val="3454CAAF"/>
    <w:rsid w:val="34597F78"/>
    <w:rsid w:val="345B75A2"/>
    <w:rsid w:val="347082C2"/>
    <w:rsid w:val="34AED980"/>
    <w:rsid w:val="34C2B8BC"/>
    <w:rsid w:val="34E320D1"/>
    <w:rsid w:val="34EE9542"/>
    <w:rsid w:val="358640D7"/>
    <w:rsid w:val="3590461D"/>
    <w:rsid w:val="35A33D0A"/>
    <w:rsid w:val="35B96436"/>
    <w:rsid w:val="35C723DF"/>
    <w:rsid w:val="35D744D8"/>
    <w:rsid w:val="35DF6039"/>
    <w:rsid w:val="361CB109"/>
    <w:rsid w:val="3626C228"/>
    <w:rsid w:val="36C0DAB8"/>
    <w:rsid w:val="36C16331"/>
    <w:rsid w:val="36E636BF"/>
    <w:rsid w:val="370A110A"/>
    <w:rsid w:val="37999292"/>
    <w:rsid w:val="37A2D147"/>
    <w:rsid w:val="37B8BED3"/>
    <w:rsid w:val="37C3C5B2"/>
    <w:rsid w:val="37C7B612"/>
    <w:rsid w:val="37CA75EF"/>
    <w:rsid w:val="37E3A771"/>
    <w:rsid w:val="38053DA6"/>
    <w:rsid w:val="38097B3B"/>
    <w:rsid w:val="3855460C"/>
    <w:rsid w:val="386441D3"/>
    <w:rsid w:val="3883BE34"/>
    <w:rsid w:val="389AA3E4"/>
    <w:rsid w:val="38D1025A"/>
    <w:rsid w:val="38FF3E39"/>
    <w:rsid w:val="391A4083"/>
    <w:rsid w:val="391E695D"/>
    <w:rsid w:val="39B1A48C"/>
    <w:rsid w:val="39BC11FC"/>
    <w:rsid w:val="3A0E5DDE"/>
    <w:rsid w:val="3A23A395"/>
    <w:rsid w:val="3A2BB420"/>
    <w:rsid w:val="3A2BC12F"/>
    <w:rsid w:val="3A2CA9C4"/>
    <w:rsid w:val="3A9AFF70"/>
    <w:rsid w:val="3ACFEA35"/>
    <w:rsid w:val="3AD39E89"/>
    <w:rsid w:val="3B4EACC6"/>
    <w:rsid w:val="3B510C55"/>
    <w:rsid w:val="3BABCDEA"/>
    <w:rsid w:val="3BBF33D0"/>
    <w:rsid w:val="3BF9453A"/>
    <w:rsid w:val="3C127E8E"/>
    <w:rsid w:val="3C3F2FD6"/>
    <w:rsid w:val="3C6F8869"/>
    <w:rsid w:val="3C9736D5"/>
    <w:rsid w:val="3CA594C1"/>
    <w:rsid w:val="3CB3DEFA"/>
    <w:rsid w:val="3CD3B459"/>
    <w:rsid w:val="3CECC157"/>
    <w:rsid w:val="3D4B2229"/>
    <w:rsid w:val="3D69E659"/>
    <w:rsid w:val="3DA9A21B"/>
    <w:rsid w:val="3DD134D7"/>
    <w:rsid w:val="3DEC4ADA"/>
    <w:rsid w:val="3DEFD2EE"/>
    <w:rsid w:val="3E4204AA"/>
    <w:rsid w:val="3E737631"/>
    <w:rsid w:val="3E7B0583"/>
    <w:rsid w:val="3E9640BA"/>
    <w:rsid w:val="3EB34CB9"/>
    <w:rsid w:val="3ECC7516"/>
    <w:rsid w:val="3EFF6927"/>
    <w:rsid w:val="3F096C2B"/>
    <w:rsid w:val="3F210379"/>
    <w:rsid w:val="3F259700"/>
    <w:rsid w:val="3F5E6864"/>
    <w:rsid w:val="3F835F92"/>
    <w:rsid w:val="3F8BA34F"/>
    <w:rsid w:val="3FE72357"/>
    <w:rsid w:val="40863074"/>
    <w:rsid w:val="40872C93"/>
    <w:rsid w:val="408BF6EF"/>
    <w:rsid w:val="40D590BF"/>
    <w:rsid w:val="40E005F9"/>
    <w:rsid w:val="40E18C39"/>
    <w:rsid w:val="415F3932"/>
    <w:rsid w:val="419AE1D5"/>
    <w:rsid w:val="41ADFB84"/>
    <w:rsid w:val="41E503C3"/>
    <w:rsid w:val="42A35F1D"/>
    <w:rsid w:val="43321CF0"/>
    <w:rsid w:val="43572DE7"/>
    <w:rsid w:val="4378E69E"/>
    <w:rsid w:val="43D77757"/>
    <w:rsid w:val="43F15E81"/>
    <w:rsid w:val="448D0A18"/>
    <w:rsid w:val="448D923E"/>
    <w:rsid w:val="44A4A2D9"/>
    <w:rsid w:val="44B08F34"/>
    <w:rsid w:val="44D63662"/>
    <w:rsid w:val="44F27E77"/>
    <w:rsid w:val="44F9C935"/>
    <w:rsid w:val="45037C28"/>
    <w:rsid w:val="455A9DB6"/>
    <w:rsid w:val="4563A202"/>
    <w:rsid w:val="45A76649"/>
    <w:rsid w:val="46550415"/>
    <w:rsid w:val="46A07DBE"/>
    <w:rsid w:val="47044DA2"/>
    <w:rsid w:val="47178088"/>
    <w:rsid w:val="4745BCC6"/>
    <w:rsid w:val="480A2359"/>
    <w:rsid w:val="481210DF"/>
    <w:rsid w:val="48633189"/>
    <w:rsid w:val="4873575C"/>
    <w:rsid w:val="4898425C"/>
    <w:rsid w:val="48A110D7"/>
    <w:rsid w:val="48A2DCD8"/>
    <w:rsid w:val="48DB4950"/>
    <w:rsid w:val="492669B2"/>
    <w:rsid w:val="496AD7FA"/>
    <w:rsid w:val="498197C3"/>
    <w:rsid w:val="4982DE41"/>
    <w:rsid w:val="49B12C49"/>
    <w:rsid w:val="49CD002F"/>
    <w:rsid w:val="4A16C886"/>
    <w:rsid w:val="4A3412BD"/>
    <w:rsid w:val="4A3EAD39"/>
    <w:rsid w:val="4A45FA79"/>
    <w:rsid w:val="4A8CD1F7"/>
    <w:rsid w:val="4A983FA3"/>
    <w:rsid w:val="4AB04EE2"/>
    <w:rsid w:val="4AB22EA4"/>
    <w:rsid w:val="4AC0CA95"/>
    <w:rsid w:val="4AD97ADB"/>
    <w:rsid w:val="4B1D647F"/>
    <w:rsid w:val="4B577913"/>
    <w:rsid w:val="4B59888B"/>
    <w:rsid w:val="4B6F0246"/>
    <w:rsid w:val="4B73EEE1"/>
    <w:rsid w:val="4B8BE609"/>
    <w:rsid w:val="4BA38FBC"/>
    <w:rsid w:val="4C6682EC"/>
    <w:rsid w:val="4C66C85D"/>
    <w:rsid w:val="4C80A042"/>
    <w:rsid w:val="4CB934E0"/>
    <w:rsid w:val="4CC2832C"/>
    <w:rsid w:val="4D3DBAFC"/>
    <w:rsid w:val="4D65AF9B"/>
    <w:rsid w:val="4D7ED344"/>
    <w:rsid w:val="4DE94647"/>
    <w:rsid w:val="4E0ECCB2"/>
    <w:rsid w:val="4E101DA6"/>
    <w:rsid w:val="4E129DAC"/>
    <w:rsid w:val="4E329DEC"/>
    <w:rsid w:val="4E511886"/>
    <w:rsid w:val="4E5508E6"/>
    <w:rsid w:val="4E6F8E64"/>
    <w:rsid w:val="4E91294D"/>
    <w:rsid w:val="4EA6A308"/>
    <w:rsid w:val="4F1E9809"/>
    <w:rsid w:val="4F3421CF"/>
    <w:rsid w:val="4F63DEAC"/>
    <w:rsid w:val="4F6830A0"/>
    <w:rsid w:val="4F6C2DF6"/>
    <w:rsid w:val="4FD5AE14"/>
    <w:rsid w:val="4FE2BDFE"/>
    <w:rsid w:val="4FE3BE18"/>
    <w:rsid w:val="4FE75580"/>
    <w:rsid w:val="502B1D7F"/>
    <w:rsid w:val="503AA142"/>
    <w:rsid w:val="50427369"/>
    <w:rsid w:val="505C7CBB"/>
    <w:rsid w:val="505F3E1D"/>
    <w:rsid w:val="50CE936B"/>
    <w:rsid w:val="50F75AF8"/>
    <w:rsid w:val="5105CF39"/>
    <w:rsid w:val="5120E67E"/>
    <w:rsid w:val="518DCC1A"/>
    <w:rsid w:val="51A11559"/>
    <w:rsid w:val="51E6564C"/>
    <w:rsid w:val="51EBDA5F"/>
    <w:rsid w:val="5225FC45"/>
    <w:rsid w:val="52879159"/>
    <w:rsid w:val="52BA81A7"/>
    <w:rsid w:val="52D02DF0"/>
    <w:rsid w:val="52F68B4C"/>
    <w:rsid w:val="532489A9"/>
    <w:rsid w:val="5354C386"/>
    <w:rsid w:val="53729C75"/>
    <w:rsid w:val="538226AD"/>
    <w:rsid w:val="5392CA36"/>
    <w:rsid w:val="53941D7D"/>
    <w:rsid w:val="53CD0399"/>
    <w:rsid w:val="53FF1C7F"/>
    <w:rsid w:val="54057D33"/>
    <w:rsid w:val="54374780"/>
    <w:rsid w:val="543A8A45"/>
    <w:rsid w:val="54D76B8A"/>
    <w:rsid w:val="5503AD96"/>
    <w:rsid w:val="55666B82"/>
    <w:rsid w:val="55C9DA11"/>
    <w:rsid w:val="55D317E1"/>
    <w:rsid w:val="55D47F0E"/>
    <w:rsid w:val="55E12FAF"/>
    <w:rsid w:val="55EBC45D"/>
    <w:rsid w:val="560EAA45"/>
    <w:rsid w:val="562C74FA"/>
    <w:rsid w:val="56502672"/>
    <w:rsid w:val="56563507"/>
    <w:rsid w:val="565CAED7"/>
    <w:rsid w:val="56627393"/>
    <w:rsid w:val="567CA664"/>
    <w:rsid w:val="56B9C76F"/>
    <w:rsid w:val="56BEA539"/>
    <w:rsid w:val="56D6D07C"/>
    <w:rsid w:val="5715584C"/>
    <w:rsid w:val="5715AF52"/>
    <w:rsid w:val="571937B5"/>
    <w:rsid w:val="5732C136"/>
    <w:rsid w:val="57847D5C"/>
    <w:rsid w:val="578EA9E0"/>
    <w:rsid w:val="57DA8E43"/>
    <w:rsid w:val="5806F840"/>
    <w:rsid w:val="58345CF1"/>
    <w:rsid w:val="58418F93"/>
    <w:rsid w:val="585140B4"/>
    <w:rsid w:val="5883EB80"/>
    <w:rsid w:val="58AF2F74"/>
    <w:rsid w:val="58BDF233"/>
    <w:rsid w:val="58F64C73"/>
    <w:rsid w:val="5912A629"/>
    <w:rsid w:val="5993CB2D"/>
    <w:rsid w:val="599F88D1"/>
    <w:rsid w:val="59EAAFD0"/>
    <w:rsid w:val="5A446F1B"/>
    <w:rsid w:val="5A54001D"/>
    <w:rsid w:val="5A921CD4"/>
    <w:rsid w:val="5AB0F079"/>
    <w:rsid w:val="5AB4B5BC"/>
    <w:rsid w:val="5AE5752B"/>
    <w:rsid w:val="5B239795"/>
    <w:rsid w:val="5B451977"/>
    <w:rsid w:val="5B514D52"/>
    <w:rsid w:val="5B5EB113"/>
    <w:rsid w:val="5B6D846D"/>
    <w:rsid w:val="5B7E903C"/>
    <w:rsid w:val="5C0E2684"/>
    <w:rsid w:val="5C274B3C"/>
    <w:rsid w:val="5C507133"/>
    <w:rsid w:val="5C95CCC6"/>
    <w:rsid w:val="5CB53E4E"/>
    <w:rsid w:val="5D123FF1"/>
    <w:rsid w:val="5D24B1D7"/>
    <w:rsid w:val="5D8BA0DF"/>
    <w:rsid w:val="5DB06EFB"/>
    <w:rsid w:val="5DC9BD96"/>
    <w:rsid w:val="5DDE87FA"/>
    <w:rsid w:val="5DEBBC0E"/>
    <w:rsid w:val="5DF3BEE0"/>
    <w:rsid w:val="5F0C6CD3"/>
    <w:rsid w:val="5F3E1FAE"/>
    <w:rsid w:val="5F81E7AD"/>
    <w:rsid w:val="5F9C642E"/>
    <w:rsid w:val="5FD6BE19"/>
    <w:rsid w:val="5FF708B8"/>
    <w:rsid w:val="602C792A"/>
    <w:rsid w:val="607F1388"/>
    <w:rsid w:val="61235CD0"/>
    <w:rsid w:val="61259277"/>
    <w:rsid w:val="6159191D"/>
    <w:rsid w:val="6169DFB6"/>
    <w:rsid w:val="6188280D"/>
    <w:rsid w:val="618E0EBD"/>
    <w:rsid w:val="6194B229"/>
    <w:rsid w:val="61AA5949"/>
    <w:rsid w:val="623DB25F"/>
    <w:rsid w:val="6278447F"/>
    <w:rsid w:val="62A927E5"/>
    <w:rsid w:val="62AF7301"/>
    <w:rsid w:val="62BCCB34"/>
    <w:rsid w:val="630137BA"/>
    <w:rsid w:val="6327050C"/>
    <w:rsid w:val="632EA97A"/>
    <w:rsid w:val="632FCB90"/>
    <w:rsid w:val="6351BEF3"/>
    <w:rsid w:val="637869B9"/>
    <w:rsid w:val="6391DA41"/>
    <w:rsid w:val="639C2B27"/>
    <w:rsid w:val="6409B1B4"/>
    <w:rsid w:val="6419BDEC"/>
    <w:rsid w:val="6451C58D"/>
    <w:rsid w:val="64767B77"/>
    <w:rsid w:val="64BB985C"/>
    <w:rsid w:val="64C5AF7F"/>
    <w:rsid w:val="64DDF664"/>
    <w:rsid w:val="64E25815"/>
    <w:rsid w:val="64F87DB2"/>
    <w:rsid w:val="6549462B"/>
    <w:rsid w:val="658FA0FB"/>
    <w:rsid w:val="65A6ED81"/>
    <w:rsid w:val="65CF8DEC"/>
    <w:rsid w:val="65E15247"/>
    <w:rsid w:val="65E8B6A5"/>
    <w:rsid w:val="660E294B"/>
    <w:rsid w:val="661451EE"/>
    <w:rsid w:val="66485783"/>
    <w:rsid w:val="66795613"/>
    <w:rsid w:val="669120D8"/>
    <w:rsid w:val="672302AB"/>
    <w:rsid w:val="6735ADF8"/>
    <w:rsid w:val="677C30DE"/>
    <w:rsid w:val="677D22A8"/>
    <w:rsid w:val="67FD5041"/>
    <w:rsid w:val="6810488E"/>
    <w:rsid w:val="68975B45"/>
    <w:rsid w:val="6899F1A6"/>
    <w:rsid w:val="689AC644"/>
    <w:rsid w:val="68BED30C"/>
    <w:rsid w:val="68EBB3E8"/>
    <w:rsid w:val="68F6BE7C"/>
    <w:rsid w:val="6940A343"/>
    <w:rsid w:val="695A3946"/>
    <w:rsid w:val="695B2771"/>
    <w:rsid w:val="69614EBD"/>
    <w:rsid w:val="69710BB7"/>
    <w:rsid w:val="698FE9FD"/>
    <w:rsid w:val="69A5C676"/>
    <w:rsid w:val="69F9E78E"/>
    <w:rsid w:val="6A2E96A6"/>
    <w:rsid w:val="6A3FC56F"/>
    <w:rsid w:val="6AB4C36A"/>
    <w:rsid w:val="6B43C362"/>
    <w:rsid w:val="6B837B9E"/>
    <w:rsid w:val="6B9BA1A7"/>
    <w:rsid w:val="6BAFF3E0"/>
    <w:rsid w:val="6BC50687"/>
    <w:rsid w:val="6C2DE850"/>
    <w:rsid w:val="6CBB5631"/>
    <w:rsid w:val="6CF29003"/>
    <w:rsid w:val="6D0F1164"/>
    <w:rsid w:val="6D1837F8"/>
    <w:rsid w:val="6D1A75D5"/>
    <w:rsid w:val="6D1F1636"/>
    <w:rsid w:val="6D448894"/>
    <w:rsid w:val="6D4F82E7"/>
    <w:rsid w:val="6DB15FDE"/>
    <w:rsid w:val="6DC01AAF"/>
    <w:rsid w:val="6DCB27C3"/>
    <w:rsid w:val="6DE10341"/>
    <w:rsid w:val="6DEC642C"/>
    <w:rsid w:val="6E0A52E4"/>
    <w:rsid w:val="6E19C753"/>
    <w:rsid w:val="6E1EA51D"/>
    <w:rsid w:val="6E21BE30"/>
    <w:rsid w:val="6E2E9894"/>
    <w:rsid w:val="6E6C91C5"/>
    <w:rsid w:val="6ECF465A"/>
    <w:rsid w:val="6EDA703B"/>
    <w:rsid w:val="6F3211D7"/>
    <w:rsid w:val="6F4D18CD"/>
    <w:rsid w:val="6F4D303F"/>
    <w:rsid w:val="6F5D47D5"/>
    <w:rsid w:val="6F6F3FFF"/>
    <w:rsid w:val="70086226"/>
    <w:rsid w:val="703157FD"/>
    <w:rsid w:val="70626828"/>
    <w:rsid w:val="70664615"/>
    <w:rsid w:val="7091F8B2"/>
    <w:rsid w:val="70C2B21D"/>
    <w:rsid w:val="70C6612C"/>
    <w:rsid w:val="70DE8C6F"/>
    <w:rsid w:val="70FC6E96"/>
    <w:rsid w:val="70FD5744"/>
    <w:rsid w:val="7125F251"/>
    <w:rsid w:val="7139BE03"/>
    <w:rsid w:val="71EAFF75"/>
    <w:rsid w:val="7204F973"/>
    <w:rsid w:val="720AE32B"/>
    <w:rsid w:val="72173E41"/>
    <w:rsid w:val="722CD357"/>
    <w:rsid w:val="7272BBDD"/>
    <w:rsid w:val="729CBFD6"/>
    <w:rsid w:val="72B47464"/>
    <w:rsid w:val="72ED3876"/>
    <w:rsid w:val="73366B97"/>
    <w:rsid w:val="733BE841"/>
    <w:rsid w:val="734DF452"/>
    <w:rsid w:val="73588ECE"/>
    <w:rsid w:val="73A17E41"/>
    <w:rsid w:val="73AFEB91"/>
    <w:rsid w:val="73E41043"/>
    <w:rsid w:val="74124376"/>
    <w:rsid w:val="7420A162"/>
    <w:rsid w:val="74715EC5"/>
    <w:rsid w:val="757874AE"/>
    <w:rsid w:val="76532CE8"/>
    <w:rsid w:val="7677A3AA"/>
    <w:rsid w:val="768A9BF7"/>
    <w:rsid w:val="76BF750A"/>
    <w:rsid w:val="76DC92FE"/>
    <w:rsid w:val="771C3295"/>
    <w:rsid w:val="77365616"/>
    <w:rsid w:val="7745A7FA"/>
    <w:rsid w:val="77516620"/>
    <w:rsid w:val="77C38BA2"/>
    <w:rsid w:val="7813740B"/>
    <w:rsid w:val="78477244"/>
    <w:rsid w:val="789EDA99"/>
    <w:rsid w:val="78AB564B"/>
    <w:rsid w:val="78B01570"/>
    <w:rsid w:val="78DF249B"/>
    <w:rsid w:val="790736FE"/>
    <w:rsid w:val="798BAF65"/>
    <w:rsid w:val="7991CEAB"/>
    <w:rsid w:val="799F51AE"/>
    <w:rsid w:val="79AF446C"/>
    <w:rsid w:val="79CE3344"/>
    <w:rsid w:val="79D49589"/>
    <w:rsid w:val="79F504A9"/>
    <w:rsid w:val="7A11F901"/>
    <w:rsid w:val="7A1778DB"/>
    <w:rsid w:val="7A177CF8"/>
    <w:rsid w:val="7A1CCB18"/>
    <w:rsid w:val="7A676E53"/>
    <w:rsid w:val="7A6EB2E6"/>
    <w:rsid w:val="7A8184FA"/>
    <w:rsid w:val="7A8FCB74"/>
    <w:rsid w:val="7B345E5B"/>
    <w:rsid w:val="7B4B14CD"/>
    <w:rsid w:val="7B586858"/>
    <w:rsid w:val="7B614E23"/>
    <w:rsid w:val="7B65FAA0"/>
    <w:rsid w:val="7C35406F"/>
    <w:rsid w:val="7C3735A7"/>
    <w:rsid w:val="7C4B7D94"/>
    <w:rsid w:val="7C5DC456"/>
    <w:rsid w:val="7C6AA044"/>
    <w:rsid w:val="7C72FB3C"/>
    <w:rsid w:val="7C74FE12"/>
    <w:rsid w:val="7C9341D1"/>
    <w:rsid w:val="7DC82330"/>
    <w:rsid w:val="7DF7EECC"/>
    <w:rsid w:val="7E7828BC"/>
    <w:rsid w:val="7E85D11B"/>
    <w:rsid w:val="7EDC98EC"/>
    <w:rsid w:val="7F0E39C1"/>
    <w:rsid w:val="7F262DFA"/>
    <w:rsid w:val="7F621A81"/>
    <w:rsid w:val="7F720B35"/>
    <w:rsid w:val="7F956518"/>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ED6F5"/>
  <w15:chartTrackingRefBased/>
  <w15:docId w15:val="{81C8BF90-D75D-4605-8227-E410BF6BE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E5D97"/>
    <w:pPr>
      <w:pBdr>
        <w:top w:val="none" w:sz="0" w:space="0" w:color="000000"/>
        <w:left w:val="none" w:sz="0" w:space="0" w:color="000000"/>
        <w:bottom w:val="none" w:sz="0" w:space="0" w:color="000000"/>
        <w:right w:val="none" w:sz="0" w:space="0" w:color="000000"/>
        <w:between w:val="none" w:sz="0" w:space="0" w:color="000000"/>
      </w:pBdr>
      <w:spacing w:after="0" w:line="360" w:lineRule="auto"/>
      <w:outlineLvl w:val="0"/>
    </w:pPr>
    <w:rPr>
      <w:rFonts w:ascii="Times New Roman" w:eastAsia="Times New Roman" w:hAnsi="Times New Roman" w:cs="Times New Roman"/>
      <w:b/>
      <w:sz w:val="24"/>
      <w:szCs w:val="24"/>
      <w:lang w:eastAsia="ja-JP"/>
    </w:rPr>
  </w:style>
  <w:style w:type="paragraph" w:styleId="Ttulo2">
    <w:name w:val="heading 2"/>
    <w:basedOn w:val="Normal"/>
    <w:next w:val="Normal"/>
    <w:link w:val="Ttulo2Char"/>
    <w:uiPriority w:val="9"/>
    <w:unhideWhenUsed/>
    <w:qFormat/>
    <w:rsid w:val="00EE5D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887C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0"/>
    <w:qFormat/>
    <w:rsid w:val="00EE5D97"/>
    <w:pPr>
      <w:spacing w:after="0" w:line="240" w:lineRule="auto"/>
    </w:pPr>
    <w:rPr>
      <w:rFonts w:ascii="Times New Roman" w:eastAsia="Times New Roman" w:hAnsi="Times New Roman" w:cs="Times New Roman"/>
      <w:sz w:val="24"/>
      <w:szCs w:val="24"/>
      <w:lang w:eastAsia="ja-JP"/>
    </w:rPr>
  </w:style>
  <w:style w:type="character" w:styleId="Hyperlink">
    <w:name w:val="Hyperlink"/>
    <w:basedOn w:val="Fontepargpadro"/>
    <w:uiPriority w:val="99"/>
    <w:unhideWhenUsed/>
    <w:rsid w:val="00EE5D97"/>
    <w:rPr>
      <w:color w:val="0563C1" w:themeColor="hyperlink"/>
      <w:u w:val="single"/>
    </w:rPr>
  </w:style>
  <w:style w:type="paragraph" w:styleId="Sumrio1">
    <w:name w:val="toc 1"/>
    <w:basedOn w:val="Normal0"/>
    <w:next w:val="Normal0"/>
    <w:autoRedefine/>
    <w:uiPriority w:val="39"/>
    <w:unhideWhenUsed/>
    <w:rsid w:val="00EE5D97"/>
    <w:pPr>
      <w:spacing w:before="120" w:after="120"/>
    </w:pPr>
    <w:rPr>
      <w:rFonts w:asciiTheme="minorHAnsi" w:hAnsiTheme="minorHAnsi" w:cstheme="minorHAnsi"/>
      <w:b/>
      <w:bCs/>
      <w:caps/>
      <w:sz w:val="20"/>
      <w:szCs w:val="20"/>
    </w:rPr>
  </w:style>
  <w:style w:type="paragraph" w:styleId="Sumrio2">
    <w:name w:val="toc 2"/>
    <w:basedOn w:val="Normal0"/>
    <w:next w:val="Normal0"/>
    <w:autoRedefine/>
    <w:uiPriority w:val="39"/>
    <w:unhideWhenUsed/>
    <w:rsid w:val="00EE5D97"/>
    <w:pPr>
      <w:tabs>
        <w:tab w:val="right" w:leader="dot" w:pos="9184"/>
      </w:tabs>
      <w:ind w:left="240"/>
    </w:pPr>
    <w:rPr>
      <w:smallCaps/>
      <w:noProof/>
    </w:rPr>
  </w:style>
  <w:style w:type="character" w:customStyle="1" w:styleId="Ttulo1Char">
    <w:name w:val="Título 1 Char"/>
    <w:basedOn w:val="Fontepargpadro"/>
    <w:link w:val="Ttulo1"/>
    <w:uiPriority w:val="9"/>
    <w:rsid w:val="00EE5D97"/>
    <w:rPr>
      <w:rFonts w:ascii="Times New Roman" w:eastAsia="Times New Roman" w:hAnsi="Times New Roman" w:cs="Times New Roman"/>
      <w:b/>
      <w:sz w:val="24"/>
      <w:szCs w:val="24"/>
      <w:lang w:eastAsia="ja-JP"/>
    </w:rPr>
  </w:style>
  <w:style w:type="character" w:customStyle="1" w:styleId="Ttulo2Char">
    <w:name w:val="Título 2 Char"/>
    <w:basedOn w:val="Fontepargpadro"/>
    <w:link w:val="Ttulo2"/>
    <w:uiPriority w:val="9"/>
    <w:rsid w:val="00EE5D97"/>
    <w:rPr>
      <w:rFonts w:asciiTheme="majorHAnsi" w:eastAsiaTheme="majorEastAsia" w:hAnsiTheme="majorHAnsi" w:cstheme="majorBidi"/>
      <w:color w:val="2F5496" w:themeColor="accent1" w:themeShade="BF"/>
      <w:sz w:val="26"/>
      <w:szCs w:val="26"/>
    </w:rPr>
  </w:style>
  <w:style w:type="paragraph" w:styleId="Cabealho">
    <w:name w:val="header"/>
    <w:basedOn w:val="Normal"/>
    <w:link w:val="CabealhoChar"/>
    <w:uiPriority w:val="99"/>
    <w:unhideWhenUsed/>
    <w:rsid w:val="00EE5D9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E5D97"/>
  </w:style>
  <w:style w:type="paragraph" w:styleId="Rodap">
    <w:name w:val="footer"/>
    <w:basedOn w:val="Normal"/>
    <w:link w:val="RodapChar"/>
    <w:uiPriority w:val="99"/>
    <w:unhideWhenUsed/>
    <w:rsid w:val="00EE5D97"/>
    <w:pPr>
      <w:tabs>
        <w:tab w:val="center" w:pos="4252"/>
        <w:tab w:val="right" w:pos="8504"/>
      </w:tabs>
      <w:spacing w:after="0" w:line="240" w:lineRule="auto"/>
    </w:pPr>
  </w:style>
  <w:style w:type="character" w:customStyle="1" w:styleId="RodapChar">
    <w:name w:val="Rodapé Char"/>
    <w:basedOn w:val="Fontepargpadro"/>
    <w:link w:val="Rodap"/>
    <w:uiPriority w:val="99"/>
    <w:rsid w:val="00EE5D97"/>
  </w:style>
  <w:style w:type="character" w:styleId="Refdecomentrio">
    <w:name w:val="annotation reference"/>
    <w:basedOn w:val="Fontepargpadro"/>
    <w:uiPriority w:val="99"/>
    <w:semiHidden/>
    <w:unhideWhenUsed/>
    <w:rsid w:val="00143E48"/>
    <w:rPr>
      <w:sz w:val="16"/>
      <w:szCs w:val="16"/>
    </w:rPr>
  </w:style>
  <w:style w:type="paragraph" w:styleId="Textodecomentrio">
    <w:name w:val="annotation text"/>
    <w:basedOn w:val="Normal"/>
    <w:link w:val="TextodecomentrioChar"/>
    <w:uiPriority w:val="99"/>
    <w:semiHidden/>
    <w:unhideWhenUsed/>
    <w:rsid w:val="00143E4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43E48"/>
    <w:rPr>
      <w:sz w:val="20"/>
      <w:szCs w:val="20"/>
    </w:rPr>
  </w:style>
  <w:style w:type="paragraph" w:styleId="Assuntodocomentrio">
    <w:name w:val="annotation subject"/>
    <w:basedOn w:val="Textodecomentrio"/>
    <w:next w:val="Textodecomentrio"/>
    <w:link w:val="AssuntodocomentrioChar"/>
    <w:uiPriority w:val="99"/>
    <w:semiHidden/>
    <w:unhideWhenUsed/>
    <w:rsid w:val="00143E48"/>
    <w:rPr>
      <w:b/>
      <w:bCs/>
    </w:rPr>
  </w:style>
  <w:style w:type="character" w:customStyle="1" w:styleId="AssuntodocomentrioChar">
    <w:name w:val="Assunto do comentário Char"/>
    <w:basedOn w:val="TextodecomentrioChar"/>
    <w:link w:val="Assuntodocomentrio"/>
    <w:uiPriority w:val="99"/>
    <w:semiHidden/>
    <w:rsid w:val="00143E48"/>
    <w:rPr>
      <w:b/>
      <w:bCs/>
      <w:sz w:val="20"/>
      <w:szCs w:val="20"/>
    </w:rPr>
  </w:style>
  <w:style w:type="character" w:styleId="MenoPendente">
    <w:name w:val="Unresolved Mention"/>
    <w:basedOn w:val="Fontepargpadro"/>
    <w:uiPriority w:val="99"/>
    <w:semiHidden/>
    <w:unhideWhenUsed/>
    <w:rsid w:val="005335D3"/>
    <w:rPr>
      <w:color w:val="605E5C"/>
      <w:shd w:val="clear" w:color="auto" w:fill="E1DFDD"/>
    </w:rPr>
  </w:style>
  <w:style w:type="character" w:customStyle="1" w:styleId="Ttulo3Char">
    <w:name w:val="Título 3 Char"/>
    <w:basedOn w:val="Fontepargpadro"/>
    <w:link w:val="Ttulo3"/>
    <w:uiPriority w:val="9"/>
    <w:rsid w:val="00887CE6"/>
    <w:rPr>
      <w:rFonts w:asciiTheme="majorHAnsi" w:eastAsiaTheme="majorEastAsia" w:hAnsiTheme="majorHAnsi" w:cstheme="majorBidi"/>
      <w:color w:val="1F3763" w:themeColor="accent1" w:themeShade="7F"/>
      <w:sz w:val="24"/>
      <w:szCs w:val="24"/>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176796">
      <w:bodyDiv w:val="1"/>
      <w:marLeft w:val="0"/>
      <w:marRight w:val="0"/>
      <w:marTop w:val="0"/>
      <w:marBottom w:val="0"/>
      <w:divBdr>
        <w:top w:val="none" w:sz="0" w:space="0" w:color="auto"/>
        <w:left w:val="none" w:sz="0" w:space="0" w:color="auto"/>
        <w:bottom w:val="none" w:sz="0" w:space="0" w:color="auto"/>
        <w:right w:val="none" w:sz="0" w:space="0" w:color="auto"/>
      </w:divBdr>
      <w:divsChild>
        <w:div w:id="1983073098">
          <w:marLeft w:val="0"/>
          <w:marRight w:val="0"/>
          <w:marTop w:val="0"/>
          <w:marBottom w:val="315"/>
          <w:divBdr>
            <w:top w:val="single" w:sz="6" w:space="0" w:color="DDDDDD"/>
            <w:left w:val="single" w:sz="6" w:space="0" w:color="DDDDDD"/>
            <w:bottom w:val="single" w:sz="6" w:space="0" w:color="DDDDDD"/>
            <w:right w:val="single" w:sz="6" w:space="0" w:color="DDDDDD"/>
          </w:divBdr>
          <w:divsChild>
            <w:div w:id="222371268">
              <w:marLeft w:val="0"/>
              <w:marRight w:val="0"/>
              <w:marTop w:val="0"/>
              <w:marBottom w:val="0"/>
              <w:divBdr>
                <w:top w:val="none" w:sz="0" w:space="0" w:color="auto"/>
                <w:left w:val="none" w:sz="0" w:space="0" w:color="auto"/>
                <w:bottom w:val="none" w:sz="0" w:space="0" w:color="auto"/>
                <w:right w:val="none" w:sz="0" w:space="0" w:color="auto"/>
              </w:divBdr>
              <w:divsChild>
                <w:div w:id="1164272620">
                  <w:marLeft w:val="0"/>
                  <w:marRight w:val="0"/>
                  <w:marTop w:val="0"/>
                  <w:marBottom w:val="0"/>
                  <w:divBdr>
                    <w:top w:val="none" w:sz="0" w:space="0" w:color="auto"/>
                    <w:left w:val="none" w:sz="0" w:space="0" w:color="auto"/>
                    <w:bottom w:val="none" w:sz="0" w:space="0" w:color="auto"/>
                    <w:right w:val="none" w:sz="0" w:space="0" w:color="auto"/>
                  </w:divBdr>
                </w:div>
                <w:div w:id="1999648003">
                  <w:marLeft w:val="0"/>
                  <w:marRight w:val="0"/>
                  <w:marTop w:val="0"/>
                  <w:marBottom w:val="225"/>
                  <w:divBdr>
                    <w:top w:val="none" w:sz="0" w:space="0" w:color="auto"/>
                    <w:left w:val="none" w:sz="0" w:space="0" w:color="auto"/>
                    <w:bottom w:val="none" w:sz="0" w:space="0" w:color="auto"/>
                    <w:right w:val="none" w:sz="0" w:space="0" w:color="auto"/>
                  </w:divBdr>
                  <w:divsChild>
                    <w:div w:id="1525290862">
                      <w:marLeft w:val="0"/>
                      <w:marRight w:val="0"/>
                      <w:marTop w:val="0"/>
                      <w:marBottom w:val="0"/>
                      <w:divBdr>
                        <w:top w:val="none" w:sz="0" w:space="0" w:color="auto"/>
                        <w:left w:val="none" w:sz="0" w:space="0" w:color="auto"/>
                        <w:bottom w:val="none" w:sz="0" w:space="0" w:color="auto"/>
                        <w:right w:val="none" w:sz="0" w:space="0" w:color="auto"/>
                      </w:divBdr>
                      <w:divsChild>
                        <w:div w:id="12513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2.xml"/><Relationship Id="rId26" Type="http://schemas.openxmlformats.org/officeDocument/2006/relationships/hyperlink" Target="https://forbes.com.br/principal/2020/07/brasil-e-o-quarto-maior-mercado-de-beleza-e-cuidados-pessoais-do-mundo/" TargetMode="Externa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5" Type="http://schemas.openxmlformats.org/officeDocument/2006/relationships/hyperlink" Target="https://forbes.com.br/principal/2020/07/brasil-e-o-quarto-maior-mercado-de-beleza-e-cuidados-pessoais-do-mundo/"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investe.sp.gov.br/noticia/mercado-de-beleza-cresce-no-brasil-durante-a-pandemia/" TargetMode="Externa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hyperlink" Target="https://silo.tips/download/salao-de-beleza-abnt" TargetMode="External"/><Relationship Id="rId28"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yperlink" Target="https://www.beautyfair.com.br/pesquisa-revela-impacto-da-pandemia-para-profissionais-de-beleza/" TargetMode="External"/><Relationship Id="rId27" Type="http://schemas.openxmlformats.org/officeDocument/2006/relationships/header" Target="header3.xml"/><Relationship Id="rId30" Type="http://schemas.microsoft.com/office/2011/relationships/people" Target="people.xml"/><Relationship Id="R15f85929727e4139" Type="http://schemas.microsoft.com/office/2019/09/relationships/intelligence" Target="intelligenc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este xmlns="7432f127-f33c-42e2-a68a-9048c01697a7" xsi:nil="true"/>
    <_dlc_DocId xmlns="b69dc6fa-2096-41e7-baef-054d5bf17313">E726VFYCRFHJ-229561519-16464</_dlc_DocId>
    <_dlc_DocIdUrl xmlns="b69dc6fa-2096-41e7-baef-054d5bf17313">
      <Url>https://univespprojetomicrosoft.sharepoint.com/sites/DisciplinasGraduacao/_layouts/15/DocIdRedir.aspx?ID=E726VFYCRFHJ-229561519-16464</Url>
      <Description>E726VFYCRFHJ-229561519-16464</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CFD0211DE75424E90D6B9FC9752CE9C" ma:contentTypeVersion="16" ma:contentTypeDescription="Crie um novo documento." ma:contentTypeScope="" ma:versionID="eb0d476544d351e325591e9e7c010312">
  <xsd:schema xmlns:xsd="http://www.w3.org/2001/XMLSchema" xmlns:xs="http://www.w3.org/2001/XMLSchema" xmlns:p="http://schemas.microsoft.com/office/2006/metadata/properties" xmlns:ns2="7432f127-f33c-42e2-a68a-9048c01697a7" xmlns:ns3="b69dc6fa-2096-41e7-baef-054d5bf17313" targetNamespace="http://schemas.microsoft.com/office/2006/metadata/properties" ma:root="true" ma:fieldsID="090e7113f6b1f759a4c1efa3add07bc2" ns2:_="" ns3:_="">
    <xsd:import namespace="7432f127-f33c-42e2-a68a-9048c01697a7"/>
    <xsd:import namespace="b69dc6fa-2096-41e7-baef-054d5bf1731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element ref="ns3:_dlc_DocId" minOccurs="0"/>
                <xsd:element ref="ns3:_dlc_DocIdUrl" minOccurs="0"/>
                <xsd:element ref="ns3:_dlc_DocIdPersistId" minOccurs="0"/>
                <xsd:element ref="ns2:teste" minOccurs="0"/>
                <xsd:element ref="ns2:teste_x003a_Valor_x0020_da_x0020_ID_x0020_do_x0020_Documento"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32f127-f33c-42e2-a68a-9048c01697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teste" ma:index="23" nillable="true" ma:displayName="teste" ma:list="{b523339f-7812-46f0-b241-7c57a7fd660b}" ma:internalName="teste" ma:showField="Title">
      <xsd:simpleType>
        <xsd:restriction base="dms:Lookup"/>
      </xsd:simpleType>
    </xsd:element>
    <xsd:element name="teste_x003a_Valor_x0020_da_x0020_ID_x0020_do_x0020_Documento" ma:index="24" nillable="true" ma:displayName="teste:Valor da ID do Documento" ma:list="{b523339f-7812-46f0-b241-7c57a7fd660b}" ma:internalName="teste_x003a_Valor_x0020_da_x0020_ID_x0020_do_x0020_Documento" ma:readOnly="true" ma:showField="_dlc_DocId" ma:web="b69dc6fa-2096-41e7-baef-054d5bf17313">
      <xsd:simpleType>
        <xsd:restriction base="dms:Lookup"/>
      </xsd:simpleType>
    </xsd:element>
    <xsd:element name="MediaLengthInSeconds" ma:index="2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69dc6fa-2096-41e7-baef-054d5bf17313" elementFormDefault="qualified">
    <xsd:import namespace="http://schemas.microsoft.com/office/2006/documentManagement/types"/>
    <xsd:import namespace="http://schemas.microsoft.com/office/infopath/2007/PartnerControls"/>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element name="_dlc_DocId" ma:index="20" nillable="true" ma:displayName="Valor da ID do Documento" ma:description="O valor da ID do documento atribuída a este item." ma:internalName="_dlc_DocId" ma:readOnly="true">
      <xsd:simpleType>
        <xsd:restriction base="dms:Text"/>
      </xsd:simpleType>
    </xsd:element>
    <xsd:element name="_dlc_DocIdUrl" ma:index="21" nillable="true" ma:displayName="ID do Documento" ma:description="Link permanente par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ID de Persistência" ma:description="Manter a ID ao adicion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C83AADCB-20B4-4194-9665-0330606848D6}">
  <ds:schemaRefs>
    <ds:schemaRef ds:uri="http://schemas.microsoft.com/sharepoint/v3/contenttype/forms"/>
  </ds:schemaRefs>
</ds:datastoreItem>
</file>

<file path=customXml/itemProps2.xml><?xml version="1.0" encoding="utf-8"?>
<ds:datastoreItem xmlns:ds="http://schemas.openxmlformats.org/officeDocument/2006/customXml" ds:itemID="{04AF6A9F-8016-4B14-8FD1-76CADA4FD8F0}">
  <ds:schemaRefs>
    <ds:schemaRef ds:uri="http://schemas.microsoft.com/office/2006/metadata/properties"/>
    <ds:schemaRef ds:uri="http://schemas.microsoft.com/office/infopath/2007/PartnerControls"/>
    <ds:schemaRef ds:uri="7432f127-f33c-42e2-a68a-9048c01697a7"/>
    <ds:schemaRef ds:uri="b69dc6fa-2096-41e7-baef-054d5bf17313"/>
  </ds:schemaRefs>
</ds:datastoreItem>
</file>

<file path=customXml/itemProps3.xml><?xml version="1.0" encoding="utf-8"?>
<ds:datastoreItem xmlns:ds="http://schemas.openxmlformats.org/officeDocument/2006/customXml" ds:itemID="{0F0C3486-C9DA-4639-97E9-96021B225B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32f127-f33c-42e2-a68a-9048c01697a7"/>
    <ds:schemaRef ds:uri="b69dc6fa-2096-41e7-baef-054d5bf17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AAE680-D760-40F1-B91C-C490D43C7C56}">
  <ds:schemaRefs>
    <ds:schemaRef ds:uri="http://schemas.openxmlformats.org/officeDocument/2006/bibliography"/>
  </ds:schemaRefs>
</ds:datastoreItem>
</file>

<file path=customXml/itemProps5.xml><?xml version="1.0" encoding="utf-8"?>
<ds:datastoreItem xmlns:ds="http://schemas.openxmlformats.org/officeDocument/2006/customXml" ds:itemID="{A3CFB017-E7A9-4D70-A77A-226431B2C57A}">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3874</Words>
  <Characters>20925</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 Flaborea Favaro</dc:creator>
  <cp:keywords/>
  <dc:description/>
  <cp:lastModifiedBy>Guilherme viana</cp:lastModifiedBy>
  <cp:revision>2</cp:revision>
  <cp:lastPrinted>2021-10-17T12:16:00Z</cp:lastPrinted>
  <dcterms:created xsi:type="dcterms:W3CDTF">2022-05-14T15:54:00Z</dcterms:created>
  <dcterms:modified xsi:type="dcterms:W3CDTF">2022-05-14T15:54:00Z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0x0101006CFD0211DE75424E90D6B9FC9752CE9C</vt:lpwstr>
  </property>
  <property fmtid="{D5CDD505-2E9C-101B-9397-08002B2CF9AE}" pid="3" name="_dlc_DocIdItemGuid">
    <vt:lpwstr>2d92c6f9-e9cd-4df3-8bcb-0cef97284465</vt:lpwstr>
  </property>
</Properties>
</file>